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F6" w:rsidRDefault="009A1BBF" w:rsidP="009A1BBF">
      <w:pPr>
        <w:pStyle w:val="1"/>
        <w:rPr>
          <w:lang w:eastAsia="zh-CN"/>
        </w:rPr>
      </w:pPr>
      <w:r>
        <w:rPr>
          <w:rFonts w:hint="eastAsia"/>
          <w:lang w:eastAsia="zh-CN"/>
        </w:rPr>
        <w:t>系统详细设计</w:t>
      </w:r>
    </w:p>
    <w:p w:rsidR="009A1BBF" w:rsidRDefault="009A1BBF" w:rsidP="009A1BBF">
      <w:pPr>
        <w:pStyle w:val="2"/>
        <w:rPr>
          <w:lang w:eastAsia="zh-CN"/>
        </w:rPr>
      </w:pPr>
      <w:r>
        <w:rPr>
          <w:rFonts w:hint="eastAsia"/>
          <w:lang w:eastAsia="zh-CN"/>
        </w:rPr>
        <w:t>需求</w:t>
      </w:r>
      <w:r w:rsidR="00FA3295">
        <w:rPr>
          <w:rFonts w:hint="eastAsia"/>
          <w:lang w:eastAsia="zh-CN"/>
        </w:rPr>
        <w:t>介绍</w:t>
      </w:r>
    </w:p>
    <w:p w:rsidR="009A1BBF" w:rsidRDefault="00E6433B" w:rsidP="009A1BBF">
      <w:pPr>
        <w:rPr>
          <w:lang w:eastAsia="zh-CN"/>
        </w:rPr>
      </w:pPr>
      <w:r>
        <w:rPr>
          <w:rFonts w:hint="eastAsia"/>
          <w:lang w:eastAsia="zh-CN"/>
        </w:rPr>
        <w:t>前期由于项目需求实现与客户最终满意期望不一致，导致本次需要重新设计软件</w:t>
      </w:r>
      <w:r w:rsidR="009A1BBF">
        <w:rPr>
          <w:rFonts w:hint="eastAsia"/>
          <w:lang w:eastAsia="zh-CN"/>
        </w:rPr>
        <w:t>。根据客户需求，界面上需要实现如下功能</w:t>
      </w:r>
      <w:r>
        <w:rPr>
          <w:rFonts w:hint="eastAsia"/>
          <w:lang w:eastAsia="zh-CN"/>
        </w:rPr>
        <w:t>。</w:t>
      </w:r>
    </w:p>
    <w:p w:rsidR="00E6433B" w:rsidRDefault="00E6433B" w:rsidP="00E6433B">
      <w:pPr>
        <w:pStyle w:val="3"/>
        <w:rPr>
          <w:lang w:eastAsia="zh-CN"/>
        </w:rPr>
      </w:pPr>
      <w:r>
        <w:rPr>
          <w:rFonts w:hint="eastAsia"/>
          <w:lang w:eastAsia="zh-CN"/>
        </w:rPr>
        <w:t>发送消息模块</w:t>
      </w:r>
    </w:p>
    <w:p w:rsidR="009A1BBF" w:rsidRDefault="009A1BBF" w:rsidP="009A1BB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支持串口设置（</w:t>
      </w:r>
      <w:r w:rsidR="00A74DC7">
        <w:rPr>
          <w:rFonts w:hint="eastAsia"/>
          <w:lang w:eastAsia="zh-CN"/>
        </w:rPr>
        <w:t>串口范围</w:t>
      </w:r>
      <w:r>
        <w:rPr>
          <w:rFonts w:hint="eastAsia"/>
          <w:lang w:eastAsia="zh-CN"/>
        </w:rPr>
        <w:t>COM1-COM15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串口打开和关闭</w:t>
      </w:r>
      <w:r w:rsidR="0057549A">
        <w:rPr>
          <w:rFonts w:hint="eastAsia"/>
          <w:lang w:eastAsia="zh-CN"/>
        </w:rPr>
        <w:t>；</w:t>
      </w:r>
    </w:p>
    <w:p w:rsidR="009A1BBF" w:rsidRDefault="009A1BBF" w:rsidP="009A1BB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1-20</w:t>
      </w:r>
      <w:r>
        <w:rPr>
          <w:rFonts w:hint="eastAsia"/>
          <w:lang w:eastAsia="zh-CN"/>
        </w:rPr>
        <w:t>个频道选择</w:t>
      </w:r>
      <w:r w:rsidR="00E6433B">
        <w:rPr>
          <w:rFonts w:hint="eastAsia"/>
          <w:lang w:eastAsia="zh-CN"/>
        </w:rPr>
        <w:t>，同时一个通道界面要求能选择</w:t>
      </w:r>
      <w:r w:rsidR="00E6433B">
        <w:rPr>
          <w:rFonts w:hint="eastAsia"/>
          <w:lang w:eastAsia="zh-CN"/>
        </w:rPr>
        <w:t>2</w:t>
      </w:r>
      <w:r w:rsidR="00E6433B">
        <w:rPr>
          <w:rFonts w:hint="eastAsia"/>
          <w:lang w:eastAsia="zh-CN"/>
        </w:rPr>
        <w:t>个频道。</w:t>
      </w:r>
      <w:r w:rsidR="0057549A">
        <w:rPr>
          <w:rFonts w:hint="eastAsia"/>
          <w:lang w:eastAsia="zh-CN"/>
        </w:rPr>
        <w:t>；</w:t>
      </w:r>
    </w:p>
    <w:p w:rsidR="009A1BBF" w:rsidRDefault="009A1BBF" w:rsidP="009A1BB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支持输入消息（消息长度暂定</w:t>
      </w:r>
      <w:r>
        <w:rPr>
          <w:rFonts w:hint="eastAsia"/>
          <w:lang w:eastAsia="zh-CN"/>
        </w:rPr>
        <w:t>512</w:t>
      </w:r>
      <w:r>
        <w:rPr>
          <w:rFonts w:hint="eastAsia"/>
          <w:lang w:eastAsia="zh-CN"/>
        </w:rPr>
        <w:t>字符），支持发送消息</w:t>
      </w:r>
      <w:r w:rsidR="0057549A">
        <w:rPr>
          <w:rFonts w:hint="eastAsia"/>
          <w:lang w:eastAsia="zh-CN"/>
        </w:rPr>
        <w:t>；</w:t>
      </w:r>
    </w:p>
    <w:p w:rsidR="009A1BBF" w:rsidRDefault="009A1BBF" w:rsidP="009A1BB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支持发送消息的历史记录的显示</w:t>
      </w:r>
      <w:r w:rsidR="0057549A">
        <w:rPr>
          <w:rFonts w:hint="eastAsia"/>
          <w:lang w:eastAsia="zh-CN"/>
        </w:rPr>
        <w:t>；</w:t>
      </w:r>
    </w:p>
    <w:p w:rsidR="009A1BBF" w:rsidRDefault="009A1BBF" w:rsidP="009A1BB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支持任意一条历史消息重发</w:t>
      </w:r>
      <w:r w:rsidR="0057549A">
        <w:rPr>
          <w:rFonts w:hint="eastAsia"/>
          <w:lang w:eastAsia="zh-CN"/>
        </w:rPr>
        <w:t>；</w:t>
      </w:r>
    </w:p>
    <w:p w:rsidR="00C61136" w:rsidRDefault="00C61136" w:rsidP="009A1BB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支持清楚历史记录功能</w:t>
      </w:r>
      <w:r w:rsidR="0057549A">
        <w:rPr>
          <w:rFonts w:hint="eastAsia"/>
          <w:lang w:eastAsia="zh-CN"/>
        </w:rPr>
        <w:t>；</w:t>
      </w:r>
    </w:p>
    <w:p w:rsidR="00C61136" w:rsidRDefault="00E6433B" w:rsidP="009A1BBF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界面显示三个通道，</w:t>
      </w:r>
      <w:r w:rsidR="000F796C">
        <w:rPr>
          <w:rFonts w:hint="eastAsia"/>
          <w:lang w:eastAsia="zh-CN"/>
        </w:rPr>
        <w:t>以便与</w:t>
      </w:r>
      <w:r>
        <w:rPr>
          <w:rFonts w:hint="eastAsia"/>
          <w:lang w:eastAsia="zh-CN"/>
        </w:rPr>
        <w:t>分别发送不同</w:t>
      </w:r>
      <w:r w:rsidR="000F796C">
        <w:rPr>
          <w:rFonts w:hint="eastAsia"/>
          <w:lang w:eastAsia="zh-CN"/>
        </w:rPr>
        <w:t>类型的数据（例如发送</w:t>
      </w:r>
      <w:r>
        <w:rPr>
          <w:rFonts w:hint="eastAsia"/>
          <w:lang w:eastAsia="zh-CN"/>
        </w:rPr>
        <w:t>字符</w:t>
      </w:r>
      <w:r w:rsidR="000F796C">
        <w:rPr>
          <w:rFonts w:hint="eastAsia"/>
          <w:lang w:eastAsia="zh-CN"/>
        </w:rPr>
        <w:t>串、文件、视频），目前三个通道均发送字符串</w:t>
      </w:r>
      <w:r>
        <w:rPr>
          <w:rFonts w:hint="eastAsia"/>
          <w:lang w:eastAsia="zh-CN"/>
        </w:rPr>
        <w:t>。</w:t>
      </w:r>
    </w:p>
    <w:p w:rsidR="00E6433B" w:rsidRDefault="00E6433B" w:rsidP="00E6433B">
      <w:pPr>
        <w:pStyle w:val="3"/>
        <w:rPr>
          <w:lang w:eastAsia="zh-CN"/>
        </w:rPr>
      </w:pPr>
      <w:r>
        <w:rPr>
          <w:rFonts w:hint="eastAsia"/>
          <w:lang w:eastAsia="zh-CN"/>
        </w:rPr>
        <w:t>接收机参数设置模块</w:t>
      </w:r>
    </w:p>
    <w:p w:rsidR="00E6433B" w:rsidRDefault="00A74DC7" w:rsidP="00A74DC7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个频道选择（频道范围为</w:t>
      </w:r>
      <w:r>
        <w:rPr>
          <w:rFonts w:hint="eastAsia"/>
          <w:lang w:eastAsia="zh-CN"/>
        </w:rPr>
        <w:t>1-20</w:t>
      </w:r>
      <w:r>
        <w:rPr>
          <w:rFonts w:hint="eastAsia"/>
          <w:lang w:eastAsia="zh-CN"/>
        </w:rPr>
        <w:t>）；支持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口设置（串口范围</w:t>
      </w:r>
      <w:r>
        <w:rPr>
          <w:rFonts w:hint="eastAsia"/>
          <w:lang w:eastAsia="zh-CN"/>
        </w:rPr>
        <w:t>COM1-COM15</w:t>
      </w:r>
      <w:r>
        <w:rPr>
          <w:rFonts w:hint="eastAsia"/>
          <w:lang w:eastAsia="zh-CN"/>
        </w:rPr>
        <w:t>）；支持串口打开和关闭；</w:t>
      </w:r>
    </w:p>
    <w:p w:rsidR="00A74DC7" w:rsidRDefault="00A74DC7" w:rsidP="00A74DC7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支持送</w:t>
      </w:r>
      <w:r w:rsidR="00A612A3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连接</w:t>
      </w:r>
      <w:r w:rsidR="00A612A3">
        <w:rPr>
          <w:rFonts w:hint="eastAsia"/>
          <w:lang w:eastAsia="zh-CN"/>
        </w:rPr>
        <w:t>接收机”命令</w:t>
      </w:r>
      <w:r>
        <w:rPr>
          <w:rFonts w:hint="eastAsia"/>
          <w:lang w:eastAsia="zh-CN"/>
        </w:rPr>
        <w:t>；</w:t>
      </w:r>
    </w:p>
    <w:p w:rsidR="00214BCF" w:rsidRDefault="00214BCF" w:rsidP="00214BCF">
      <w:pPr>
        <w:rPr>
          <w:lang w:eastAsia="zh-CN"/>
        </w:rPr>
      </w:pPr>
      <w:r>
        <w:rPr>
          <w:rFonts w:hint="eastAsia"/>
          <w:lang w:eastAsia="zh-CN"/>
        </w:rPr>
        <w:t>该功能是分别对已打开的串口发送“频道”数据；</w:t>
      </w:r>
    </w:p>
    <w:p w:rsidR="00A74DC7" w:rsidRDefault="00A74DC7" w:rsidP="00A74DC7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支持发送</w:t>
      </w:r>
      <w:r w:rsidR="00A612A3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清楚数据</w:t>
      </w:r>
      <w:r w:rsidR="00A612A3">
        <w:rPr>
          <w:rFonts w:hint="eastAsia"/>
          <w:lang w:eastAsia="zh-CN"/>
        </w:rPr>
        <w:t>”命令；</w:t>
      </w:r>
    </w:p>
    <w:p w:rsidR="00214BCF" w:rsidRDefault="00214BCF" w:rsidP="00214BCF">
      <w:pPr>
        <w:rPr>
          <w:lang w:eastAsia="zh-CN"/>
        </w:rPr>
      </w:pPr>
      <w:r>
        <w:rPr>
          <w:rFonts w:hint="eastAsia"/>
          <w:lang w:eastAsia="zh-CN"/>
        </w:rPr>
        <w:t>该功能是分别对已经打开的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个串口发送“清楚数据命令”；</w:t>
      </w:r>
    </w:p>
    <w:p w:rsidR="00A612A3" w:rsidRDefault="00A612A3" w:rsidP="00A74DC7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支持发送“锁定接收机”命令</w:t>
      </w:r>
    </w:p>
    <w:p w:rsidR="00214BCF" w:rsidRDefault="00214BCF" w:rsidP="00214BCF">
      <w:pPr>
        <w:rPr>
          <w:lang w:eastAsia="zh-CN"/>
        </w:rPr>
      </w:pPr>
      <w:r>
        <w:rPr>
          <w:rFonts w:hint="eastAsia"/>
          <w:lang w:eastAsia="zh-CN"/>
        </w:rPr>
        <w:t>该功能是分别对已经打开的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个串口发送锁定接收机</w:t>
      </w:r>
      <w:r w:rsidR="002B60BA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。</w:t>
      </w:r>
      <w:r w:rsidR="003572E4">
        <w:rPr>
          <w:rFonts w:hint="eastAsia"/>
          <w:lang w:eastAsia="zh-CN"/>
        </w:rPr>
        <w:t>发送消息必须包括接收机</w:t>
      </w:r>
      <w:r w:rsidR="003572E4">
        <w:rPr>
          <w:rFonts w:hint="eastAsia"/>
          <w:lang w:eastAsia="zh-CN"/>
        </w:rPr>
        <w:t>ID</w:t>
      </w:r>
      <w:r w:rsidR="003572E4">
        <w:rPr>
          <w:rFonts w:hint="eastAsia"/>
          <w:lang w:eastAsia="zh-CN"/>
        </w:rPr>
        <w:t>的有效取值范围（有效范围不超过</w:t>
      </w:r>
      <w:r w:rsidR="003572E4">
        <w:rPr>
          <w:rFonts w:hint="eastAsia"/>
          <w:lang w:eastAsia="zh-CN"/>
        </w:rPr>
        <w:t xml:space="preserve"> [1,1024]</w:t>
      </w:r>
      <w:r w:rsidR="003572E4">
        <w:rPr>
          <w:rFonts w:hint="eastAsia"/>
          <w:lang w:eastAsia="zh-CN"/>
        </w:rPr>
        <w:t>区间）或者某个具体接收机</w:t>
      </w:r>
      <w:r w:rsidR="003572E4">
        <w:rPr>
          <w:rFonts w:hint="eastAsia"/>
          <w:lang w:eastAsia="zh-CN"/>
        </w:rPr>
        <w:t>ID</w:t>
      </w:r>
      <w:r w:rsidR="003572E4">
        <w:rPr>
          <w:rFonts w:hint="eastAsia"/>
          <w:lang w:eastAsia="zh-CN"/>
        </w:rPr>
        <w:t>值（该值也应该在</w:t>
      </w:r>
      <w:r w:rsidR="003572E4">
        <w:rPr>
          <w:rFonts w:hint="eastAsia"/>
          <w:lang w:eastAsia="zh-CN"/>
        </w:rPr>
        <w:t>[1,1024]</w:t>
      </w:r>
      <w:r w:rsidR="003572E4">
        <w:rPr>
          <w:rFonts w:hint="eastAsia"/>
          <w:lang w:eastAsia="zh-CN"/>
        </w:rPr>
        <w:t>范围内）。</w:t>
      </w:r>
    </w:p>
    <w:p w:rsidR="002B60BA" w:rsidRDefault="002B60BA" w:rsidP="002B60BA">
      <w:pPr>
        <w:pStyle w:val="3"/>
        <w:rPr>
          <w:lang w:eastAsia="zh-CN"/>
        </w:rPr>
      </w:pPr>
      <w:r>
        <w:rPr>
          <w:rFonts w:hint="eastAsia"/>
          <w:lang w:eastAsia="zh-CN"/>
        </w:rPr>
        <w:t>其他要求</w:t>
      </w:r>
    </w:p>
    <w:p w:rsidR="002B60BA" w:rsidRDefault="002B60BA" w:rsidP="002B60BA">
      <w:pPr>
        <w:rPr>
          <w:lang w:eastAsia="zh-CN"/>
        </w:rPr>
      </w:pPr>
      <w:r>
        <w:rPr>
          <w:rFonts w:hint="eastAsia"/>
          <w:lang w:eastAsia="zh-CN"/>
        </w:rPr>
        <w:t>要求系统初始化时，“发送消息模块”中的“频道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”默认为“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”，“频道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”默认为“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”；</w:t>
      </w:r>
    </w:p>
    <w:p w:rsidR="000F796C" w:rsidRDefault="000F796C" w:rsidP="000F796C">
      <w:pPr>
        <w:pStyle w:val="3"/>
        <w:rPr>
          <w:lang w:eastAsia="zh-CN"/>
        </w:rPr>
      </w:pPr>
      <w:r>
        <w:rPr>
          <w:rFonts w:hint="eastAsia"/>
          <w:lang w:eastAsia="zh-CN"/>
        </w:rPr>
        <w:t>界面大致要求</w:t>
      </w:r>
    </w:p>
    <w:p w:rsidR="000F796C" w:rsidRDefault="000F796C" w:rsidP="000F796C">
      <w:pPr>
        <w:rPr>
          <w:lang w:eastAsia="zh-CN"/>
        </w:rPr>
      </w:pPr>
      <w:r>
        <w:rPr>
          <w:rFonts w:hint="eastAsia"/>
          <w:lang w:eastAsia="zh-CN"/>
        </w:rPr>
        <w:t>界面图如下：</w:t>
      </w:r>
    </w:p>
    <w:p w:rsidR="000F796C" w:rsidRDefault="000F796C" w:rsidP="000F796C">
      <w:pPr>
        <w:rPr>
          <w:lang w:eastAsia="zh-CN"/>
        </w:rPr>
      </w:pPr>
    </w:p>
    <w:p w:rsidR="006C3F13" w:rsidRDefault="00EC0F9D" w:rsidP="000F796C">
      <w:pPr>
        <w:rPr>
          <w:lang w:eastAsia="zh-CN"/>
        </w:rPr>
      </w:pPr>
      <w:r>
        <w:object w:dxaOrig="5158" w:dyaOrig="3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05pt;height:160.7pt" o:ole="">
            <v:imagedata r:id="rId8" o:title=""/>
          </v:shape>
          <o:OLEObject Type="Embed" ProgID="Visio.Drawing.11" ShapeID="_x0000_i1025" DrawAspect="Content" ObjectID="_1428910473" r:id="rId9"/>
        </w:object>
      </w:r>
    </w:p>
    <w:p w:rsidR="006C3F13" w:rsidRDefault="006C3F13" w:rsidP="006C3F13">
      <w:pPr>
        <w:pStyle w:val="2"/>
        <w:rPr>
          <w:lang w:eastAsia="zh-CN"/>
        </w:rPr>
      </w:pPr>
      <w:r>
        <w:rPr>
          <w:rFonts w:hint="eastAsia"/>
          <w:lang w:eastAsia="zh-CN"/>
        </w:rPr>
        <w:t>需求确认</w:t>
      </w:r>
    </w:p>
    <w:p w:rsidR="006C3F13" w:rsidRDefault="006C3F13" w:rsidP="006C3F13">
      <w:pPr>
        <w:pStyle w:val="3"/>
        <w:rPr>
          <w:lang w:eastAsia="zh-CN"/>
        </w:rPr>
      </w:pPr>
      <w:r>
        <w:rPr>
          <w:rFonts w:hint="eastAsia"/>
          <w:lang w:eastAsia="zh-CN"/>
        </w:rPr>
        <w:t>消息发送模块</w:t>
      </w:r>
    </w:p>
    <w:p w:rsidR="006C3F13" w:rsidRDefault="006C3F13" w:rsidP="006C3F13">
      <w:pPr>
        <w:pStyle w:val="a8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发送消息后，收到响应的消息是否显示？</w:t>
      </w:r>
      <w:r w:rsidR="00EC0F9D">
        <w:rPr>
          <w:rFonts w:hint="eastAsia"/>
          <w:lang w:eastAsia="zh-CN"/>
        </w:rPr>
        <w:t>已经确认需要显示响应的消息，当</w:t>
      </w:r>
      <w:r w:rsidR="00EC0F9D">
        <w:rPr>
          <w:rFonts w:hint="eastAsia"/>
          <w:lang w:eastAsia="zh-CN"/>
        </w:rPr>
        <w:t>2</w:t>
      </w:r>
      <w:r w:rsidR="00EC0F9D">
        <w:rPr>
          <w:rFonts w:hint="eastAsia"/>
          <w:lang w:eastAsia="zh-CN"/>
        </w:rPr>
        <w:t>个频道均有消息时，默认显示频道</w:t>
      </w:r>
      <w:r w:rsidR="00EC0F9D">
        <w:rPr>
          <w:rFonts w:hint="eastAsia"/>
          <w:lang w:eastAsia="zh-CN"/>
        </w:rPr>
        <w:t>1</w:t>
      </w:r>
      <w:r w:rsidR="00EC0F9D">
        <w:rPr>
          <w:rFonts w:hint="eastAsia"/>
          <w:lang w:eastAsia="zh-CN"/>
        </w:rPr>
        <w:t>消息。</w:t>
      </w:r>
    </w:p>
    <w:p w:rsidR="006C3F13" w:rsidRDefault="006C3F13" w:rsidP="006C3F13">
      <w:pPr>
        <w:pStyle w:val="a8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消息的发送与历史记录</w:t>
      </w:r>
      <w:r w:rsidR="00F82D3E">
        <w:rPr>
          <w:rFonts w:hint="eastAsia"/>
          <w:lang w:eastAsia="zh-CN"/>
        </w:rPr>
        <w:t>消息重发功能，涉及下发的消息类型是否一样，亦单片机是否区分重发消息与发送的消息？</w:t>
      </w:r>
      <w:r w:rsidR="00EC0F9D">
        <w:rPr>
          <w:rFonts w:hint="eastAsia"/>
          <w:lang w:eastAsia="zh-CN"/>
        </w:rPr>
        <w:t>不一样</w:t>
      </w:r>
    </w:p>
    <w:p w:rsidR="009E2267" w:rsidRDefault="009E2267" w:rsidP="009E2267">
      <w:pPr>
        <w:pStyle w:val="3"/>
        <w:rPr>
          <w:lang w:eastAsia="zh-CN"/>
        </w:rPr>
      </w:pPr>
      <w:r>
        <w:rPr>
          <w:rFonts w:hint="eastAsia"/>
          <w:lang w:eastAsia="zh-CN"/>
        </w:rPr>
        <w:t>接收机参数设置模块</w:t>
      </w:r>
    </w:p>
    <w:p w:rsidR="009E2267" w:rsidRPr="009E2267" w:rsidRDefault="009E2267" w:rsidP="009E2267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B01A70" w:rsidRPr="00B01A70" w:rsidRDefault="00B01A70" w:rsidP="00B01A70">
      <w:pPr>
        <w:pStyle w:val="2"/>
        <w:rPr>
          <w:lang w:eastAsia="zh-CN"/>
        </w:rPr>
      </w:pPr>
      <w:r>
        <w:rPr>
          <w:rFonts w:hint="eastAsia"/>
          <w:lang w:eastAsia="zh-CN"/>
        </w:rPr>
        <w:t>需求分析</w:t>
      </w:r>
    </w:p>
    <w:p w:rsidR="009E2267" w:rsidRDefault="00B01A70" w:rsidP="00DF41A3">
      <w:pPr>
        <w:pStyle w:val="3"/>
        <w:rPr>
          <w:lang w:eastAsia="zh-CN"/>
        </w:rPr>
      </w:pPr>
      <w:r>
        <w:rPr>
          <w:rFonts w:hint="eastAsia"/>
          <w:lang w:eastAsia="zh-CN"/>
        </w:rPr>
        <w:t>用列设计</w:t>
      </w:r>
    </w:p>
    <w:p w:rsidR="00B01A70" w:rsidRDefault="00B01A70" w:rsidP="009E2267">
      <w:pPr>
        <w:rPr>
          <w:lang w:eastAsia="zh-CN"/>
        </w:rPr>
      </w:pPr>
      <w:r>
        <w:object w:dxaOrig="3234" w:dyaOrig="2461">
          <v:shape id="_x0000_i1026" type="#_x0000_t75" style="width:161.85pt;height:123.25pt" o:ole="">
            <v:imagedata r:id="rId10" o:title=""/>
          </v:shape>
          <o:OLEObject Type="Embed" ProgID="Visio.Drawing.11" ShapeID="_x0000_i1026" DrawAspect="Content" ObjectID="_1428910474" r:id="rId11"/>
        </w:object>
      </w:r>
      <w:r>
        <w:rPr>
          <w:rFonts w:hint="eastAsia"/>
          <w:lang w:eastAsia="zh-CN"/>
        </w:rPr>
        <w:t xml:space="preserve"> </w:t>
      </w:r>
      <w:r w:rsidR="00194D50">
        <w:object w:dxaOrig="4186" w:dyaOrig="3618">
          <v:shape id="_x0000_i1027" type="#_x0000_t75" style="width:209.65pt;height:163.6pt" o:ole="">
            <v:imagedata r:id="rId12" o:title=""/>
          </v:shape>
          <o:OLEObject Type="Embed" ProgID="Visio.Drawing.11" ShapeID="_x0000_i1027" DrawAspect="Content" ObjectID="_1428910475" r:id="rId13"/>
        </w:object>
      </w:r>
    </w:p>
    <w:p w:rsidR="002374A2" w:rsidRDefault="002374A2" w:rsidP="009E2267">
      <w:pPr>
        <w:rPr>
          <w:lang w:eastAsia="zh-CN"/>
        </w:rPr>
      </w:pPr>
    </w:p>
    <w:p w:rsidR="002374A2" w:rsidRPr="009E2267" w:rsidRDefault="00DF41A3" w:rsidP="00FA7A35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功能分析后重新设计界面</w:t>
      </w:r>
    </w:p>
    <w:p w:rsidR="00E54149" w:rsidRDefault="00424419" w:rsidP="006C3F13">
      <w:pPr>
        <w:rPr>
          <w:lang w:eastAsia="zh-CN"/>
        </w:rPr>
      </w:pPr>
      <w:r>
        <w:rPr>
          <w:rFonts w:hint="eastAsia"/>
          <w:lang w:eastAsia="zh-CN"/>
        </w:rPr>
        <w:t>以客户界面为准暂不调整。</w:t>
      </w:r>
    </w:p>
    <w:p w:rsidR="008A4AD2" w:rsidRDefault="00CA57CC">
      <w:pPr>
        <w:pStyle w:val="3"/>
        <w:rPr>
          <w:lang w:eastAsia="zh-CN"/>
        </w:rPr>
      </w:pPr>
      <w:r>
        <w:rPr>
          <w:rFonts w:hint="eastAsia"/>
          <w:lang w:eastAsia="zh-CN"/>
        </w:rPr>
        <w:t>系统设计</w:t>
      </w:r>
      <w:r w:rsidR="00E54149">
        <w:rPr>
          <w:rFonts w:hint="eastAsia"/>
          <w:lang w:eastAsia="zh-CN"/>
        </w:rPr>
        <w:t>通信协议</w:t>
      </w:r>
      <w:r w:rsidR="00FC1A60">
        <w:rPr>
          <w:rFonts w:hint="eastAsia"/>
          <w:lang w:eastAsia="zh-CN"/>
        </w:rPr>
        <w:t>设计</w:t>
      </w:r>
      <w:r w:rsidR="00E54149">
        <w:rPr>
          <w:rFonts w:hint="eastAsia"/>
          <w:lang w:eastAsia="zh-CN"/>
        </w:rPr>
        <w:t>：</w:t>
      </w:r>
    </w:p>
    <w:p w:rsidR="00000000" w:rsidRDefault="00E54149">
      <w:pPr>
        <w:pStyle w:val="4"/>
        <w:rPr>
          <w:lang w:eastAsia="zh-CN"/>
        </w:rPr>
      </w:pPr>
      <w:r>
        <w:rPr>
          <w:rFonts w:hint="eastAsia"/>
          <w:lang w:eastAsia="zh-CN"/>
        </w:rPr>
        <w:t>通信协议</w:t>
      </w:r>
      <w:r w:rsidR="00D64CD5">
        <w:rPr>
          <w:rFonts w:hint="eastAsia"/>
          <w:lang w:eastAsia="zh-CN"/>
        </w:rPr>
        <w:t>结构</w:t>
      </w:r>
      <w:r w:rsidR="00955C19">
        <w:rPr>
          <w:rFonts w:hint="eastAsia"/>
          <w:lang w:eastAsia="zh-CN"/>
        </w:rPr>
        <w:t>TLV</w:t>
      </w:r>
      <w:r w:rsidR="00955C19">
        <w:rPr>
          <w:rFonts w:hint="eastAsia"/>
          <w:lang w:eastAsia="zh-CN"/>
        </w:rPr>
        <w:t>类型。</w:t>
      </w:r>
    </w:p>
    <w:p w:rsidR="0017279B" w:rsidRDefault="0017279B" w:rsidP="006C3F13">
      <w:pPr>
        <w:rPr>
          <w:lang w:eastAsia="zh-CN"/>
        </w:rPr>
      </w:pPr>
      <w:r>
        <w:rPr>
          <w:rFonts w:hint="eastAsia"/>
          <w:lang w:eastAsia="zh-CN"/>
        </w:rPr>
        <w:t>TLV</w:t>
      </w:r>
      <w:r>
        <w:rPr>
          <w:rFonts w:hint="eastAsia"/>
          <w:lang w:eastAsia="zh-CN"/>
        </w:rPr>
        <w:t>结构，即</w:t>
      </w:r>
      <w:r>
        <w:rPr>
          <w:rFonts w:hint="eastAsia"/>
          <w:lang w:eastAsia="zh-CN"/>
        </w:rPr>
        <w:t>type-length-vlaue</w:t>
      </w:r>
      <w:r>
        <w:rPr>
          <w:rFonts w:hint="eastAsia"/>
          <w:lang w:eastAsia="zh-CN"/>
        </w:rPr>
        <w:t>结构。在通信过程中，以</w:t>
      </w:r>
      <w:r>
        <w:rPr>
          <w:rFonts w:hint="eastAsia"/>
          <w:lang w:eastAsia="zh-CN"/>
        </w:rPr>
        <w:t>TLV</w:t>
      </w:r>
      <w:r>
        <w:rPr>
          <w:rFonts w:hint="eastAsia"/>
          <w:lang w:eastAsia="zh-CN"/>
        </w:rPr>
        <w:t>类型的结构作为通信过程中数据传输的基本结构。</w:t>
      </w:r>
    </w:p>
    <w:p w:rsidR="0017279B" w:rsidRDefault="0017279B" w:rsidP="006C3F13">
      <w:pPr>
        <w:rPr>
          <w:lang w:eastAsia="zh-CN"/>
        </w:rPr>
      </w:pPr>
    </w:p>
    <w:p w:rsidR="0017279B" w:rsidRDefault="0017279B" w:rsidP="006C3F13">
      <w:pPr>
        <w:rPr>
          <w:lang w:eastAsia="zh-CN"/>
        </w:rPr>
      </w:pPr>
      <w:r>
        <w:rPr>
          <w:rFonts w:hint="eastAsia"/>
          <w:lang w:eastAsia="zh-CN"/>
        </w:rPr>
        <w:t>这样设计优点：</w:t>
      </w:r>
    </w:p>
    <w:p w:rsidR="00000000" w:rsidRDefault="0017279B">
      <w:pPr>
        <w:pStyle w:val="a8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通用</w:t>
      </w:r>
      <w:r w:rsidR="00BA1BB1">
        <w:rPr>
          <w:rFonts w:hint="eastAsia"/>
          <w:lang w:eastAsia="zh-CN"/>
        </w:rPr>
        <w:t>性强</w:t>
      </w:r>
      <w:r>
        <w:rPr>
          <w:rFonts w:hint="eastAsia"/>
          <w:lang w:eastAsia="zh-CN"/>
        </w:rPr>
        <w:t>，易于扩展。</w:t>
      </w:r>
      <w:r w:rsidR="00460BBD">
        <w:rPr>
          <w:rFonts w:hint="eastAsia"/>
          <w:lang w:eastAsia="zh-CN"/>
        </w:rPr>
        <w:t>若后期有新消息类型，仅需要新增命令字，消息结构。然后在发送端和接收端做对应的新类型处理即可。</w:t>
      </w:r>
    </w:p>
    <w:p w:rsidR="00E44E9D" w:rsidRDefault="00E44E9D" w:rsidP="00E44E9D">
      <w:pPr>
        <w:rPr>
          <w:lang w:eastAsia="zh-CN"/>
        </w:rPr>
      </w:pPr>
    </w:p>
    <w:p w:rsidR="00E54149" w:rsidRDefault="00E44E9D" w:rsidP="006C3F13">
      <w:pPr>
        <w:rPr>
          <w:lang w:eastAsia="zh-CN"/>
        </w:rPr>
      </w:pPr>
      <w:r>
        <w:rPr>
          <w:rFonts w:hint="eastAsia"/>
          <w:lang w:eastAsia="zh-CN"/>
        </w:rPr>
        <w:t>消息类型</w:t>
      </w:r>
      <w:r w:rsidR="00E54149">
        <w:rPr>
          <w:rFonts w:hint="eastAsia"/>
          <w:lang w:eastAsia="zh-CN"/>
        </w:rPr>
        <w:t>T:</w:t>
      </w:r>
      <w:r>
        <w:rPr>
          <w:rFonts w:hint="eastAsia"/>
          <w:lang w:eastAsia="zh-CN"/>
        </w:rPr>
        <w:t>消息类型的命令字。本次需求命令字包括</w:t>
      </w:r>
      <w:r w:rsidR="00E54149">
        <w:rPr>
          <w:rFonts w:hint="eastAsia"/>
          <w:lang w:eastAsia="zh-CN"/>
        </w:rPr>
        <w:t>连接命令、锁定命令、清楚</w:t>
      </w:r>
      <w:r>
        <w:rPr>
          <w:rFonts w:hint="eastAsia"/>
          <w:lang w:eastAsia="zh-CN"/>
        </w:rPr>
        <w:t>数据</w:t>
      </w:r>
      <w:r w:rsidR="00E54149">
        <w:rPr>
          <w:rFonts w:hint="eastAsia"/>
          <w:lang w:eastAsia="zh-CN"/>
        </w:rPr>
        <w:t>命令、发送消息命令、</w:t>
      </w:r>
      <w:r w:rsidR="008356E9">
        <w:rPr>
          <w:rFonts w:hint="eastAsia"/>
          <w:lang w:eastAsia="zh-CN"/>
        </w:rPr>
        <w:t>接收消息命令、</w:t>
      </w:r>
      <w:r w:rsidR="00E54149">
        <w:rPr>
          <w:rFonts w:hint="eastAsia"/>
          <w:lang w:eastAsia="zh-CN"/>
        </w:rPr>
        <w:t>重发命令、应答命令；</w:t>
      </w:r>
    </w:p>
    <w:p w:rsidR="00E54149" w:rsidRDefault="00E44E9D" w:rsidP="006C3F13">
      <w:pPr>
        <w:rPr>
          <w:lang w:eastAsia="zh-CN"/>
        </w:rPr>
      </w:pPr>
      <w:r>
        <w:rPr>
          <w:rFonts w:hint="eastAsia"/>
          <w:lang w:eastAsia="zh-CN"/>
        </w:rPr>
        <w:t>消息内容的长度</w:t>
      </w:r>
      <w:r w:rsidR="00E54149">
        <w:rPr>
          <w:rFonts w:hint="eastAsia"/>
          <w:lang w:eastAsia="zh-CN"/>
        </w:rPr>
        <w:t>L:</w:t>
      </w:r>
      <w:r>
        <w:rPr>
          <w:rFonts w:hint="eastAsia"/>
          <w:lang w:eastAsia="zh-CN"/>
        </w:rPr>
        <w:t>消息命令的具体内容。</w:t>
      </w:r>
      <w:r w:rsidR="00A517AF">
        <w:rPr>
          <w:rFonts w:hint="eastAsia"/>
          <w:lang w:eastAsia="zh-CN"/>
        </w:rPr>
        <w:t>如：锁定命令内容包括“频道数</w:t>
      </w:r>
      <w:r w:rsidR="00A517AF">
        <w:rPr>
          <w:rFonts w:hint="eastAsia"/>
          <w:lang w:eastAsia="zh-CN"/>
        </w:rPr>
        <w:t>+</w:t>
      </w:r>
      <w:r w:rsidR="00A517AF">
        <w:rPr>
          <w:rFonts w:hint="eastAsia"/>
          <w:lang w:eastAsia="zh-CN"/>
        </w:rPr>
        <w:t>接收机</w:t>
      </w:r>
      <w:r w:rsidR="00A517AF">
        <w:rPr>
          <w:rFonts w:hint="eastAsia"/>
          <w:lang w:eastAsia="zh-CN"/>
        </w:rPr>
        <w:t>ID</w:t>
      </w:r>
      <w:r w:rsidR="00A517AF">
        <w:rPr>
          <w:rFonts w:hint="eastAsia"/>
          <w:lang w:eastAsia="zh-CN"/>
        </w:rPr>
        <w:t>”。</w:t>
      </w:r>
    </w:p>
    <w:p w:rsidR="005B4DA9" w:rsidRDefault="00A517AF" w:rsidP="006C3F13">
      <w:pPr>
        <w:rPr>
          <w:lang w:eastAsia="zh-CN"/>
        </w:rPr>
      </w:pPr>
      <w:r>
        <w:rPr>
          <w:rFonts w:hint="eastAsia"/>
          <w:lang w:eastAsia="zh-CN"/>
        </w:rPr>
        <w:t>消息内容</w:t>
      </w:r>
      <w:r w:rsidR="005B4DA9">
        <w:rPr>
          <w:lang w:eastAsia="zh-CN"/>
        </w:rPr>
        <w:t>V</w:t>
      </w:r>
      <w:r w:rsidR="005B4DA9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消息内容的起始地址。该地址为其实地址的连续</w:t>
      </w:r>
      <w:r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空间为具体的消息内容。</w:t>
      </w:r>
    </w:p>
    <w:p w:rsidR="00AA6A2C" w:rsidRDefault="00AA6A2C" w:rsidP="006C3F13">
      <w:pPr>
        <w:rPr>
          <w:lang w:eastAsia="zh-CN"/>
        </w:rPr>
      </w:pPr>
    </w:p>
    <w:p w:rsidR="00000000" w:rsidRDefault="00AA6A2C">
      <w:pPr>
        <w:pStyle w:val="4"/>
        <w:rPr>
          <w:lang w:eastAsia="zh-CN"/>
        </w:rPr>
      </w:pPr>
      <w:r>
        <w:rPr>
          <w:rFonts w:hint="eastAsia"/>
          <w:lang w:eastAsia="zh-CN"/>
        </w:rPr>
        <w:t>关于应答命令目前</w:t>
      </w:r>
      <w:r w:rsidR="00D707FD">
        <w:rPr>
          <w:rFonts w:hint="eastAsia"/>
          <w:lang w:eastAsia="zh-CN"/>
        </w:rPr>
        <w:t>三种</w:t>
      </w:r>
      <w:r>
        <w:rPr>
          <w:rFonts w:hint="eastAsia"/>
          <w:lang w:eastAsia="zh-CN"/>
        </w:rPr>
        <w:t>方案：</w:t>
      </w:r>
    </w:p>
    <w:p w:rsidR="00AA6A2C" w:rsidRDefault="00AA6A2C" w:rsidP="00AA6A2C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每个命令的响应的应答命令均相同。</w:t>
      </w:r>
    </w:p>
    <w:p w:rsidR="00AA6A2C" w:rsidRDefault="00AA6A2C" w:rsidP="00AA6A2C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缺点：不能区分应答命令是属于哪一个命令的应答命令。例如：发送连接命令后，仅接着在发锁定命令，此时收到单片机的应答命令。此时，客户端软件无法区分是锁定命令的应答还是连接命令的应答。</w:t>
      </w:r>
    </w:p>
    <w:p w:rsidR="00AA6A2C" w:rsidRDefault="00AA6A2C" w:rsidP="00AA6A2C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优点：应答命令统一，命令类型少。</w:t>
      </w:r>
    </w:p>
    <w:p w:rsidR="00C821DE" w:rsidRDefault="00C821DE" w:rsidP="00AA6A2C">
      <w:pPr>
        <w:pStyle w:val="a8"/>
        <w:ind w:left="360"/>
        <w:rPr>
          <w:lang w:eastAsia="zh-CN"/>
        </w:rPr>
      </w:pPr>
    </w:p>
    <w:p w:rsidR="00C821DE" w:rsidRDefault="00C821DE" w:rsidP="00C821DE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每个发送命令对应不同的应答命令。</w:t>
      </w:r>
      <w:r w:rsidR="00A62F85">
        <w:rPr>
          <w:rFonts w:hint="eastAsia"/>
          <w:lang w:eastAsia="zh-CN"/>
        </w:rPr>
        <w:t>即，锁定命令对应锁定应答命令，连接命令对应连接应答命令。</w:t>
      </w:r>
    </w:p>
    <w:p w:rsidR="009266CF" w:rsidRDefault="009266CF" w:rsidP="009266CF">
      <w:pPr>
        <w:ind w:left="360"/>
        <w:rPr>
          <w:lang w:eastAsia="zh-CN"/>
        </w:rPr>
      </w:pPr>
      <w:r>
        <w:rPr>
          <w:rFonts w:hint="eastAsia"/>
          <w:lang w:eastAsia="zh-CN"/>
        </w:rPr>
        <w:t>优点：应答比较可靠</w:t>
      </w:r>
    </w:p>
    <w:p w:rsidR="009266CF" w:rsidRDefault="009266CF" w:rsidP="009266CF">
      <w:pPr>
        <w:ind w:left="360"/>
        <w:rPr>
          <w:lang w:eastAsia="zh-CN"/>
        </w:rPr>
      </w:pPr>
      <w:r>
        <w:rPr>
          <w:rFonts w:hint="eastAsia"/>
          <w:lang w:eastAsia="zh-CN"/>
        </w:rPr>
        <w:t>缺点：命令类型多。</w:t>
      </w:r>
    </w:p>
    <w:p w:rsidR="005B290A" w:rsidRDefault="005B290A" w:rsidP="005B290A">
      <w:pPr>
        <w:rPr>
          <w:lang w:eastAsia="zh-CN"/>
        </w:rPr>
      </w:pPr>
    </w:p>
    <w:p w:rsidR="005B290A" w:rsidRPr="005B290A" w:rsidRDefault="005B290A" w:rsidP="005B290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、每个命令的应答命令类型均相同，增加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值不同。其中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值包含待发送的命令字。</w:t>
      </w:r>
    </w:p>
    <w:p w:rsidR="007F30C3" w:rsidRDefault="007F30C3" w:rsidP="007F30C3">
      <w:pPr>
        <w:rPr>
          <w:lang w:eastAsia="zh-CN"/>
        </w:rPr>
      </w:pPr>
    </w:p>
    <w:p w:rsidR="007F30C3" w:rsidRDefault="00201157" w:rsidP="007F30C3">
      <w:pPr>
        <w:rPr>
          <w:lang w:eastAsia="zh-CN"/>
        </w:rPr>
      </w:pPr>
      <w:r>
        <w:rPr>
          <w:rFonts w:hint="eastAsia"/>
          <w:lang w:eastAsia="zh-CN"/>
        </w:rPr>
        <w:t>考虑到后期每个发送命令可能均会有非确认帧的响应消息情况，在这种情况下每个响应消息类型均不同，即一个发送命令对应一个响应消息。若选择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方案设计确认帧，确认帧的实现与响应帧机制基本相同，这样导致消息类型数量随发送命令多少成</w:t>
      </w:r>
      <w:r>
        <w:rPr>
          <w:rFonts w:hint="eastAsia"/>
          <w:lang w:eastAsia="zh-CN"/>
        </w:rPr>
        <w:t>2~3</w:t>
      </w:r>
      <w:r>
        <w:rPr>
          <w:rFonts w:hint="eastAsia"/>
          <w:lang w:eastAsia="zh-CN"/>
        </w:rPr>
        <w:t>倍增加，这样对后期维护不是一个好的选择。</w:t>
      </w:r>
    </w:p>
    <w:p w:rsidR="00000000" w:rsidRDefault="004A39A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最终选定方案：目前选定方案</w:t>
      </w:r>
      <w:r w:rsidR="00D707FD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；</w:t>
      </w:r>
      <w:r w:rsidR="0011718C">
        <w:rPr>
          <w:rFonts w:hint="eastAsia"/>
          <w:lang w:eastAsia="zh-CN"/>
        </w:rPr>
        <w:t>通信协议</w:t>
      </w:r>
      <w:r w:rsidR="002D7D97">
        <w:rPr>
          <w:rFonts w:hint="eastAsia"/>
          <w:lang w:eastAsia="zh-CN"/>
        </w:rPr>
        <w:t>的</w:t>
      </w:r>
      <w:r w:rsidR="0011718C">
        <w:rPr>
          <w:rFonts w:hint="eastAsia"/>
          <w:lang w:eastAsia="zh-CN"/>
        </w:rPr>
        <w:t>重传机制：</w:t>
      </w:r>
    </w:p>
    <w:p w:rsidR="0011718C" w:rsidRDefault="00F31302" w:rsidP="009266CF">
      <w:pPr>
        <w:ind w:left="360"/>
        <w:rPr>
          <w:lang w:eastAsia="zh-CN"/>
        </w:rPr>
      </w:pPr>
      <w:r>
        <w:rPr>
          <w:rFonts w:hint="eastAsia"/>
          <w:lang w:eastAsia="zh-CN"/>
        </w:rPr>
        <w:t>为</w:t>
      </w:r>
      <w:r w:rsidR="0011718C">
        <w:rPr>
          <w:rFonts w:hint="eastAsia"/>
          <w:lang w:eastAsia="zh-CN"/>
        </w:rPr>
        <w:t>保证</w:t>
      </w:r>
      <w:r>
        <w:rPr>
          <w:rFonts w:hint="eastAsia"/>
          <w:lang w:eastAsia="zh-CN"/>
        </w:rPr>
        <w:t>串口通信数据</w:t>
      </w:r>
      <w:r w:rsidR="0011718C">
        <w:rPr>
          <w:rFonts w:hint="eastAsia"/>
          <w:lang w:eastAsia="zh-CN"/>
        </w:rPr>
        <w:t>传输</w:t>
      </w:r>
      <w:r>
        <w:rPr>
          <w:rFonts w:hint="eastAsia"/>
          <w:lang w:eastAsia="zh-CN"/>
        </w:rPr>
        <w:t>可靠</w:t>
      </w:r>
      <w:r w:rsidR="0011718C">
        <w:rPr>
          <w:rFonts w:hint="eastAsia"/>
          <w:lang w:eastAsia="zh-CN"/>
        </w:rPr>
        <w:t>，参考</w:t>
      </w:r>
      <w:r w:rsidR="0011718C">
        <w:rPr>
          <w:rFonts w:hint="eastAsia"/>
          <w:lang w:eastAsia="zh-CN"/>
        </w:rPr>
        <w:t>UDP</w:t>
      </w:r>
      <w:r w:rsidR="0011718C">
        <w:rPr>
          <w:rFonts w:hint="eastAsia"/>
          <w:lang w:eastAsia="zh-CN"/>
        </w:rPr>
        <w:t>传输协议，</w:t>
      </w:r>
      <w:r>
        <w:rPr>
          <w:rFonts w:hint="eastAsia"/>
          <w:lang w:eastAsia="zh-CN"/>
        </w:rPr>
        <w:t>选择了</w:t>
      </w:r>
      <w:r w:rsidR="0011718C">
        <w:rPr>
          <w:rFonts w:hint="eastAsia"/>
          <w:lang w:eastAsia="zh-CN"/>
        </w:rPr>
        <w:t>采用“发送</w:t>
      </w:r>
      <w:r w:rsidR="0011718C">
        <w:rPr>
          <w:rFonts w:hint="eastAsia"/>
          <w:lang w:eastAsia="zh-CN"/>
        </w:rPr>
        <w:t>-</w:t>
      </w:r>
      <w:r w:rsidR="0011718C">
        <w:rPr>
          <w:rFonts w:hint="eastAsia"/>
          <w:lang w:eastAsia="zh-CN"/>
        </w:rPr>
        <w:t>确认”方式确保可靠的传输。</w:t>
      </w:r>
      <w:r w:rsidR="00413FBF">
        <w:rPr>
          <w:rFonts w:hint="eastAsia"/>
          <w:lang w:eastAsia="zh-CN"/>
        </w:rPr>
        <w:t>即，</w:t>
      </w:r>
      <w:r w:rsidR="0011718C">
        <w:rPr>
          <w:rFonts w:hint="eastAsia"/>
          <w:lang w:eastAsia="zh-CN"/>
        </w:rPr>
        <w:t>上位机每发送一个消息到单片机，单片机收到消息后，需要先</w:t>
      </w:r>
      <w:r w:rsidR="00DB6207">
        <w:rPr>
          <w:rFonts w:hint="eastAsia"/>
          <w:lang w:eastAsia="zh-CN"/>
        </w:rPr>
        <w:t>应答</w:t>
      </w:r>
      <w:r w:rsidR="0011718C">
        <w:rPr>
          <w:rFonts w:hint="eastAsia"/>
          <w:lang w:eastAsia="zh-CN"/>
        </w:rPr>
        <w:t>确认帧</w:t>
      </w:r>
      <w:r w:rsidR="00DB6207">
        <w:rPr>
          <w:rFonts w:hint="eastAsia"/>
          <w:lang w:eastAsia="zh-CN"/>
        </w:rPr>
        <w:t>到上位机</w:t>
      </w:r>
      <w:r w:rsidR="0011718C">
        <w:rPr>
          <w:rFonts w:hint="eastAsia"/>
          <w:lang w:eastAsia="zh-CN"/>
        </w:rPr>
        <w:t>，</w:t>
      </w:r>
      <w:r w:rsidR="00652938">
        <w:rPr>
          <w:rFonts w:hint="eastAsia"/>
          <w:lang w:eastAsia="zh-CN"/>
        </w:rPr>
        <w:t>之后再</w:t>
      </w:r>
      <w:r w:rsidR="0011718C">
        <w:rPr>
          <w:rFonts w:hint="eastAsia"/>
          <w:lang w:eastAsia="zh-CN"/>
        </w:rPr>
        <w:t>进行其他逻辑业务处理。</w:t>
      </w:r>
    </w:p>
    <w:p w:rsidR="00105BDA" w:rsidRDefault="00105BDA" w:rsidP="009266CF">
      <w:pPr>
        <w:ind w:left="360"/>
        <w:rPr>
          <w:lang w:eastAsia="zh-CN"/>
        </w:rPr>
      </w:pPr>
    </w:p>
    <w:p w:rsidR="007F30C3" w:rsidRDefault="00105BDA" w:rsidP="007F30C3">
      <w:pPr>
        <w:rPr>
          <w:lang w:eastAsia="zh-CN"/>
        </w:rPr>
      </w:pPr>
      <w:r>
        <w:rPr>
          <w:rFonts w:hint="eastAsia"/>
          <w:lang w:eastAsia="zh-CN"/>
        </w:rPr>
        <w:t>消息重传机制方案，考虑如下方案：</w:t>
      </w:r>
    </w:p>
    <w:p w:rsidR="007F30C3" w:rsidRDefault="00105BDA" w:rsidP="007F30C3">
      <w:pPr>
        <w:pStyle w:val="a8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不重传，仅仅给客户呈现发送失败的错误消息。</w:t>
      </w:r>
    </w:p>
    <w:p w:rsidR="007F30C3" w:rsidRDefault="00105BDA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发送消息后，启动定时</w:t>
      </w:r>
      <w:r w:rsidR="008D6F4C">
        <w:rPr>
          <w:rFonts w:hint="eastAsia"/>
          <w:lang w:eastAsia="zh-CN"/>
        </w:rPr>
        <w:t>器</w:t>
      </w:r>
      <w:r w:rsidR="0092185E">
        <w:rPr>
          <w:rFonts w:hint="eastAsia"/>
          <w:lang w:eastAsia="zh-CN"/>
        </w:rPr>
        <w:t>（</w:t>
      </w:r>
      <w:r w:rsidR="008D6F4C">
        <w:rPr>
          <w:rFonts w:hint="eastAsia"/>
          <w:lang w:eastAsia="zh-CN"/>
        </w:rPr>
        <w:t>定时周期</w:t>
      </w:r>
      <w:r>
        <w:rPr>
          <w:rFonts w:hint="eastAsia"/>
          <w:lang w:eastAsia="zh-CN"/>
        </w:rPr>
        <w:t>暂定</w:t>
      </w:r>
      <w:r w:rsidR="00CD2F3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s</w:t>
      </w:r>
      <w:r w:rsidR="0092185E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，若在这段时间内未收到确认帧。则表明发送消息失败，给客户呈现失败消息。</w:t>
      </w:r>
      <w:r w:rsidR="001C7D63">
        <w:rPr>
          <w:rFonts w:hint="eastAsia"/>
          <w:lang w:eastAsia="zh-CN"/>
        </w:rPr>
        <w:t>若收到确认帧，则做其他处理。</w:t>
      </w:r>
    </w:p>
    <w:p w:rsidR="007F30C3" w:rsidRDefault="005779D5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缺点：未收到确认帧不重传，可靠行稍低</w:t>
      </w:r>
    </w:p>
    <w:p w:rsidR="007F30C3" w:rsidRDefault="005779D5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优点：实现较易</w:t>
      </w:r>
    </w:p>
    <w:p w:rsidR="007F30C3" w:rsidRDefault="007F30C3" w:rsidP="007F30C3">
      <w:pPr>
        <w:ind w:firstLine="360"/>
        <w:rPr>
          <w:lang w:eastAsia="zh-CN"/>
        </w:rPr>
      </w:pPr>
    </w:p>
    <w:p w:rsidR="007F30C3" w:rsidRDefault="006563AE" w:rsidP="007F30C3">
      <w:pPr>
        <w:pStyle w:val="a8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重传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次重传失败后，给客户呈现发送失败消息。</w:t>
      </w:r>
    </w:p>
    <w:p w:rsidR="007F30C3" w:rsidRDefault="0092185E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发送消息后，启动定时器（定时周期为</w:t>
      </w:r>
      <w:r>
        <w:rPr>
          <w:rFonts w:hint="eastAsia"/>
          <w:lang w:eastAsia="zh-CN"/>
        </w:rPr>
        <w:t>5s</w:t>
      </w:r>
      <w:r>
        <w:rPr>
          <w:rFonts w:hint="eastAsia"/>
          <w:lang w:eastAsia="zh-CN"/>
        </w:rPr>
        <w:t>）。</w:t>
      </w:r>
      <w:r w:rsidR="00A6019D">
        <w:rPr>
          <w:rFonts w:hint="eastAsia"/>
          <w:lang w:eastAsia="zh-CN"/>
        </w:rPr>
        <w:t>定时器处理操作，先检测是否已经接收确认帧，若已经接收确认帧，则停止定时器。若未接收并且重传次数少</w:t>
      </w:r>
      <w:r w:rsidR="00A6019D">
        <w:rPr>
          <w:rFonts w:hint="eastAsia"/>
          <w:lang w:eastAsia="zh-CN"/>
        </w:rPr>
        <w:t>3</w:t>
      </w:r>
      <w:r w:rsidR="00A6019D">
        <w:rPr>
          <w:rFonts w:hint="eastAsia"/>
          <w:lang w:eastAsia="zh-CN"/>
        </w:rPr>
        <w:t>次，则重传消息（该重传处理内不加入启动定时器操作）。</w:t>
      </w:r>
      <w:r w:rsidR="003A1D28">
        <w:rPr>
          <w:rFonts w:hint="eastAsia"/>
          <w:lang w:eastAsia="zh-CN"/>
        </w:rPr>
        <w:t>若大于等于</w:t>
      </w:r>
      <w:r w:rsidR="003A1D28">
        <w:rPr>
          <w:rFonts w:hint="eastAsia"/>
          <w:lang w:eastAsia="zh-CN"/>
        </w:rPr>
        <w:t>3</w:t>
      </w:r>
      <w:r w:rsidR="003A1D28">
        <w:rPr>
          <w:rFonts w:hint="eastAsia"/>
          <w:lang w:eastAsia="zh-CN"/>
        </w:rPr>
        <w:t>次没有接收到确认帧，则停止定时器，给客户呈现发送失败消息。</w:t>
      </w:r>
    </w:p>
    <w:p w:rsidR="007F30C3" w:rsidRDefault="005779D5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优点：有重传，消息发送比较可靠</w:t>
      </w:r>
    </w:p>
    <w:p w:rsidR="007F30C3" w:rsidRDefault="005779D5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缺点：实现稍复杂。对于如下场景，</w:t>
      </w:r>
      <w:r w:rsidR="00EA2995">
        <w:rPr>
          <w:rFonts w:hint="eastAsia"/>
          <w:lang w:eastAsia="zh-CN"/>
        </w:rPr>
        <w:t>正在考虑一种解决办法</w:t>
      </w:r>
      <w:r>
        <w:rPr>
          <w:rFonts w:hint="eastAsia"/>
          <w:lang w:eastAsia="zh-CN"/>
        </w:rPr>
        <w:t>。当程序正处于重传期间，客户再次触发发送事件，这种情况下，会导致新发送数据与老数据冲突。</w:t>
      </w:r>
    </w:p>
    <w:p w:rsidR="007F30C3" w:rsidRDefault="007F30C3" w:rsidP="007F30C3">
      <w:pPr>
        <w:ind w:firstLine="360"/>
        <w:rPr>
          <w:lang w:eastAsia="zh-CN"/>
        </w:rPr>
      </w:pPr>
    </w:p>
    <w:p w:rsidR="007F30C3" w:rsidRDefault="00921DFC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对于这种场景，目前想到一个解决办法是。发送事件触发后，需要先检测一下当前是否在重发数据，若在重发或者等待接收确认帧</w:t>
      </w:r>
      <w:r w:rsidR="00B14E16">
        <w:rPr>
          <w:rFonts w:hint="eastAsia"/>
          <w:lang w:eastAsia="zh-CN"/>
        </w:rPr>
        <w:t>（定时器</w:t>
      </w:r>
      <w:r w:rsidR="00C85893">
        <w:rPr>
          <w:rFonts w:hint="eastAsia"/>
          <w:lang w:eastAsia="zh-CN"/>
        </w:rPr>
        <w:t>已</w:t>
      </w:r>
      <w:r w:rsidR="00B14E16">
        <w:rPr>
          <w:rFonts w:hint="eastAsia"/>
          <w:lang w:eastAsia="zh-CN"/>
        </w:rPr>
        <w:t>启动</w:t>
      </w:r>
      <w:r w:rsidR="00C85893">
        <w:rPr>
          <w:rFonts w:hint="eastAsia"/>
          <w:lang w:eastAsia="zh-CN"/>
        </w:rPr>
        <w:t>则表明处于重发或者等待确认帧阶段</w:t>
      </w:r>
      <w:r w:rsidR="00B14E1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，则暂时不能发送数据。上报“正在发送数据，请稍后发送”。</w:t>
      </w:r>
    </w:p>
    <w:p w:rsidR="007F30C3" w:rsidRDefault="007F30C3" w:rsidP="007F30C3">
      <w:pPr>
        <w:ind w:firstLine="360"/>
        <w:rPr>
          <w:lang w:eastAsia="zh-CN"/>
        </w:rPr>
      </w:pPr>
    </w:p>
    <w:p w:rsidR="00000000" w:rsidRDefault="00AC7921">
      <w:pPr>
        <w:ind w:firstLine="360"/>
        <w:rPr>
          <w:lang w:eastAsia="zh-CN"/>
        </w:rPr>
      </w:pPr>
      <w:r>
        <w:rPr>
          <w:rFonts w:hint="eastAsia"/>
          <w:lang w:eastAsia="zh-CN"/>
        </w:rPr>
        <w:t>目前暂定选择方案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000000" w:rsidRDefault="00D031DD">
      <w:pPr>
        <w:ind w:firstLine="360"/>
        <w:rPr>
          <w:lang w:eastAsia="zh-CN"/>
        </w:rPr>
      </w:pPr>
    </w:p>
    <w:p w:rsidR="00000000" w:rsidRDefault="007F30C3">
      <w:pPr>
        <w:pStyle w:val="3"/>
        <w:rPr>
          <w:lang w:eastAsia="zh-CN"/>
        </w:rPr>
      </w:pPr>
      <w:r w:rsidRPr="007F30C3">
        <w:rPr>
          <w:rStyle w:val="4Char"/>
          <w:rFonts w:hint="eastAsia"/>
        </w:rPr>
        <w:t>命令类型介绍</w:t>
      </w:r>
      <w:del w:id="0" w:author="STEVEN WELL" w:date="2013-05-01T10:48:00Z">
        <w:r w:rsidR="00FD62BA" w:rsidDel="00682C09">
          <w:rPr>
            <w:rFonts w:hint="eastAsia"/>
            <w:lang w:eastAsia="zh-CN"/>
          </w:rPr>
          <w:delText>：</w:delText>
        </w:r>
      </w:del>
    </w:p>
    <w:p w:rsidR="007F30C3" w:rsidRDefault="00FD62BA" w:rsidP="007F30C3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连接命令</w:t>
      </w:r>
    </w:p>
    <w:p w:rsidR="007F30C3" w:rsidRDefault="00F67CDC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</w:t>
      </w:r>
    </w:p>
    <w:p w:rsidR="007F30C3" w:rsidRDefault="00F67CDC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；</w:t>
      </w:r>
    </w:p>
    <w:p w:rsidR="007F30C3" w:rsidRDefault="00FD62BA" w:rsidP="007F30C3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锁定命令</w:t>
      </w:r>
    </w:p>
    <w:p w:rsidR="007F30C3" w:rsidRDefault="00F67CDC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1+</w:t>
      </w:r>
      <w:r>
        <w:rPr>
          <w:rFonts w:hint="eastAsia"/>
          <w:lang w:eastAsia="zh-CN"/>
        </w:rPr>
        <w:t>接收机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；</w:t>
      </w:r>
    </w:p>
    <w:p w:rsidR="007F30C3" w:rsidRDefault="00F67CDC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2+</w:t>
      </w:r>
      <w:r>
        <w:rPr>
          <w:rFonts w:hint="eastAsia"/>
          <w:lang w:eastAsia="zh-CN"/>
        </w:rPr>
        <w:t>接收机</w:t>
      </w:r>
      <w:r>
        <w:rPr>
          <w:rFonts w:hint="eastAsia"/>
          <w:lang w:eastAsia="zh-CN"/>
        </w:rPr>
        <w:t>ID;</w:t>
      </w:r>
    </w:p>
    <w:p w:rsidR="007F30C3" w:rsidRDefault="00FD62BA" w:rsidP="007F30C3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清楚</w:t>
      </w:r>
      <w:r w:rsidR="00FF4808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命令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</w:t>
      </w:r>
      <w:r w:rsidR="00B00A1F">
        <w:rPr>
          <w:rFonts w:hint="eastAsia"/>
          <w:lang w:eastAsia="zh-CN"/>
        </w:rPr>
        <w:t>；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</w:t>
      </w:r>
    </w:p>
    <w:p w:rsidR="007F30C3" w:rsidRDefault="00FD62BA" w:rsidP="007F30C3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发送消息命令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1+</w:t>
      </w:r>
      <w:r>
        <w:rPr>
          <w:rFonts w:hint="eastAsia"/>
          <w:lang w:eastAsia="zh-CN"/>
        </w:rPr>
        <w:t>消息内容；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lastRenderedPageBreak/>
        <w:t>频道</w:t>
      </w:r>
      <w:r>
        <w:rPr>
          <w:rFonts w:hint="eastAsia"/>
          <w:lang w:eastAsia="zh-CN"/>
        </w:rPr>
        <w:t>2+</w:t>
      </w:r>
      <w:r>
        <w:rPr>
          <w:rFonts w:hint="eastAsia"/>
          <w:lang w:eastAsia="zh-CN"/>
        </w:rPr>
        <w:t>消息内容；</w:t>
      </w:r>
    </w:p>
    <w:p w:rsidR="007F30C3" w:rsidRDefault="00FD62BA" w:rsidP="007F30C3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接收消息命令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消息内容</w:t>
      </w:r>
    </w:p>
    <w:p w:rsidR="007F30C3" w:rsidRDefault="00FD62BA" w:rsidP="007F30C3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重发命令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1+</w:t>
      </w:r>
      <w:r>
        <w:rPr>
          <w:rFonts w:hint="eastAsia"/>
          <w:lang w:eastAsia="zh-CN"/>
        </w:rPr>
        <w:t>消息内容；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2+</w:t>
      </w:r>
      <w:r>
        <w:rPr>
          <w:rFonts w:hint="eastAsia"/>
          <w:lang w:eastAsia="zh-CN"/>
        </w:rPr>
        <w:t>消息内容；</w:t>
      </w:r>
    </w:p>
    <w:p w:rsidR="007F30C3" w:rsidRDefault="00FD62BA" w:rsidP="007F30C3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应答命令</w:t>
      </w:r>
    </w:p>
    <w:p w:rsidR="007F30C3" w:rsidRDefault="00FF4808" w:rsidP="007F30C3">
      <w:pPr>
        <w:pStyle w:val="a8"/>
        <w:rPr>
          <w:lang w:eastAsia="zh-CN"/>
        </w:rPr>
      </w:pPr>
      <w:r>
        <w:rPr>
          <w:rFonts w:hint="eastAsia"/>
          <w:lang w:eastAsia="zh-CN"/>
        </w:rPr>
        <w:t>命令类型</w:t>
      </w:r>
    </w:p>
    <w:p w:rsidR="006B128E" w:rsidRDefault="006B128E">
      <w:pPr>
        <w:rPr>
          <w:lang w:eastAsia="zh-CN"/>
        </w:rPr>
      </w:pPr>
    </w:p>
    <w:p w:rsidR="006B128E" w:rsidRDefault="00391E04">
      <w:pPr>
        <w:rPr>
          <w:lang w:eastAsia="zh-CN"/>
        </w:rPr>
      </w:pPr>
      <w:r>
        <w:rPr>
          <w:rFonts w:hint="eastAsia"/>
          <w:lang w:eastAsia="zh-CN"/>
        </w:rPr>
        <w:t>通用消息接口：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91E04" w:rsidTr="00391E04">
        <w:tc>
          <w:tcPr>
            <w:tcW w:w="2130" w:type="dxa"/>
          </w:tcPr>
          <w:p w:rsidR="00391E04" w:rsidRDefault="00391E04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391E04" w:rsidRDefault="00391E04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391E04" w:rsidRDefault="00391E04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391E04" w:rsidRDefault="00391E04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91E04" w:rsidTr="00391E04">
        <w:tc>
          <w:tcPr>
            <w:tcW w:w="2130" w:type="dxa"/>
          </w:tcPr>
          <w:p w:rsidR="008A4AD2" w:rsidRDefault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4C0E52">
              <w:rPr>
                <w:rFonts w:hint="eastAsia"/>
                <w:lang w:eastAsia="zh-CN"/>
              </w:rPr>
              <w:t>8</w:t>
            </w:r>
          </w:p>
        </w:tc>
        <w:tc>
          <w:tcPr>
            <w:tcW w:w="2130" w:type="dxa"/>
          </w:tcPr>
          <w:p w:rsidR="008A4AD2" w:rsidRDefault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="004C0E52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131" w:type="dxa"/>
          </w:tcPr>
          <w:p w:rsidR="00391E04" w:rsidRDefault="00391E04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消息头</w:t>
            </w:r>
          </w:p>
        </w:tc>
        <w:tc>
          <w:tcPr>
            <w:tcW w:w="2131" w:type="dxa"/>
          </w:tcPr>
          <w:p w:rsidR="00391E04" w:rsidRDefault="00013791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0xAF</w:t>
            </w:r>
          </w:p>
        </w:tc>
      </w:tr>
      <w:tr w:rsidR="00391E04" w:rsidTr="00391E04">
        <w:tc>
          <w:tcPr>
            <w:tcW w:w="2130" w:type="dxa"/>
          </w:tcPr>
          <w:p w:rsidR="008A4AD2" w:rsidRDefault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4C0E52">
              <w:rPr>
                <w:rFonts w:hint="eastAsia"/>
                <w:lang w:eastAsia="zh-CN"/>
              </w:rPr>
              <w:t>8</w:t>
            </w:r>
          </w:p>
        </w:tc>
        <w:tc>
          <w:tcPr>
            <w:tcW w:w="2130" w:type="dxa"/>
          </w:tcPr>
          <w:p w:rsidR="008A4AD2" w:rsidRDefault="000671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="004C0E52">
              <w:rPr>
                <w:rFonts w:hint="eastAsia"/>
                <w:lang w:eastAsia="zh-CN"/>
              </w:rPr>
              <w:t>c</w:t>
            </w:r>
            <w:r w:rsidR="00E44FA6">
              <w:rPr>
                <w:rFonts w:hint="eastAsia"/>
                <w:lang w:eastAsia="zh-CN"/>
              </w:rPr>
              <w:t>CmdType</w:t>
            </w:r>
          </w:p>
        </w:tc>
        <w:tc>
          <w:tcPr>
            <w:tcW w:w="2131" w:type="dxa"/>
          </w:tcPr>
          <w:p w:rsidR="00391E04" w:rsidRDefault="00E44FA6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命令类型</w:t>
            </w:r>
          </w:p>
        </w:tc>
        <w:tc>
          <w:tcPr>
            <w:tcW w:w="2131" w:type="dxa"/>
          </w:tcPr>
          <w:p w:rsidR="00391E04" w:rsidRDefault="007849E9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当前为如上描述的几种命令类型</w:t>
            </w:r>
          </w:p>
        </w:tc>
      </w:tr>
      <w:tr w:rsidR="004C0E52" w:rsidTr="00391E04">
        <w:tc>
          <w:tcPr>
            <w:tcW w:w="2130" w:type="dxa"/>
          </w:tcPr>
          <w:p w:rsidR="008A4AD2" w:rsidRDefault="004C0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4C0E52" w:rsidRDefault="004C0E52" w:rsidP="00E44F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usReserved</w:t>
            </w:r>
          </w:p>
        </w:tc>
        <w:tc>
          <w:tcPr>
            <w:tcW w:w="2131" w:type="dxa"/>
          </w:tcPr>
          <w:p w:rsidR="004C0E52" w:rsidRDefault="004C0E52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保留字</w:t>
            </w:r>
          </w:p>
        </w:tc>
        <w:tc>
          <w:tcPr>
            <w:tcW w:w="2131" w:type="dxa"/>
          </w:tcPr>
          <w:p w:rsidR="004C0E52" w:rsidRDefault="004C0E52" w:rsidP="00391E04">
            <w:pPr>
              <w:rPr>
                <w:lang w:eastAsia="zh-CN"/>
              </w:rPr>
            </w:pPr>
          </w:p>
        </w:tc>
      </w:tr>
      <w:tr w:rsidR="004C0E52" w:rsidTr="00391E04">
        <w:tc>
          <w:tcPr>
            <w:tcW w:w="2130" w:type="dxa"/>
          </w:tcPr>
          <w:p w:rsidR="004C0E52" w:rsidRDefault="004C0E52" w:rsidP="00C03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4C0E52" w:rsidRDefault="004C0E52" w:rsidP="00E44F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usLength</w:t>
            </w:r>
          </w:p>
        </w:tc>
        <w:tc>
          <w:tcPr>
            <w:tcW w:w="2131" w:type="dxa"/>
          </w:tcPr>
          <w:p w:rsidR="004C0E52" w:rsidRDefault="004C0E52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2131" w:type="dxa"/>
          </w:tcPr>
          <w:p w:rsidR="004C0E52" w:rsidRDefault="004C0E52" w:rsidP="00391E04">
            <w:pPr>
              <w:rPr>
                <w:lang w:eastAsia="zh-CN"/>
              </w:rPr>
            </w:pPr>
          </w:p>
        </w:tc>
      </w:tr>
      <w:tr w:rsidR="004C0E52" w:rsidTr="00391E04">
        <w:tc>
          <w:tcPr>
            <w:tcW w:w="2130" w:type="dxa"/>
          </w:tcPr>
          <w:p w:rsidR="008A4AD2" w:rsidRDefault="004C0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 [2]</w:t>
            </w:r>
          </w:p>
        </w:tc>
        <w:tc>
          <w:tcPr>
            <w:tcW w:w="2130" w:type="dxa"/>
          </w:tcPr>
          <w:p w:rsidR="004C0E52" w:rsidRDefault="004C0E52" w:rsidP="00E44F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aucValue</w:t>
            </w:r>
          </w:p>
        </w:tc>
        <w:tc>
          <w:tcPr>
            <w:tcW w:w="2131" w:type="dxa"/>
          </w:tcPr>
          <w:p w:rsidR="004C0E52" w:rsidRDefault="004C0E52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数据起始地址</w:t>
            </w:r>
          </w:p>
        </w:tc>
        <w:tc>
          <w:tcPr>
            <w:tcW w:w="2131" w:type="dxa"/>
          </w:tcPr>
          <w:p w:rsidR="004C0E52" w:rsidRDefault="004C0E52" w:rsidP="00391E04">
            <w:pPr>
              <w:rPr>
                <w:lang w:eastAsia="zh-CN"/>
              </w:rPr>
            </w:pPr>
          </w:p>
        </w:tc>
      </w:tr>
    </w:tbl>
    <w:p w:rsidR="00391E04" w:rsidRDefault="003E4989" w:rsidP="00391E04">
      <w:pPr>
        <w:rPr>
          <w:lang w:eastAsia="zh-CN"/>
        </w:rPr>
      </w:pPr>
      <w:r>
        <w:rPr>
          <w:rFonts w:hint="eastAsia"/>
          <w:lang w:eastAsia="zh-CN"/>
        </w:rPr>
        <w:t>消息头</w:t>
      </w:r>
      <w:r w:rsidR="00625704">
        <w:rPr>
          <w:rFonts w:hint="eastAsia"/>
          <w:lang w:eastAsia="zh-CN"/>
        </w:rPr>
        <w:t>不含数据起始地址</w:t>
      </w:r>
      <w:r w:rsidR="00625704">
        <w:rPr>
          <w:rFonts w:hint="eastAsia"/>
          <w:lang w:eastAsia="zh-CN"/>
        </w:rPr>
        <w:t>aucValue</w:t>
      </w:r>
      <w:r w:rsidR="00625704">
        <w:rPr>
          <w:rFonts w:hint="eastAsia"/>
          <w:lang w:eastAsia="zh-CN"/>
        </w:rPr>
        <w:t>，大小为</w:t>
      </w:r>
      <w:r w:rsidR="00625704">
        <w:rPr>
          <w:rFonts w:hint="eastAsia"/>
          <w:lang w:eastAsia="zh-CN"/>
        </w:rPr>
        <w:t>6</w:t>
      </w:r>
      <w:r w:rsidR="00625704">
        <w:rPr>
          <w:rFonts w:hint="eastAsia"/>
          <w:lang w:eastAsia="zh-CN"/>
        </w:rPr>
        <w:t>个字节</w:t>
      </w:r>
      <w:r>
        <w:rPr>
          <w:rFonts w:hint="eastAsia"/>
          <w:lang w:eastAsia="zh-CN"/>
        </w:rPr>
        <w:t>。</w:t>
      </w:r>
    </w:p>
    <w:p w:rsidR="003E4989" w:rsidRDefault="003E4989" w:rsidP="00391E04">
      <w:pPr>
        <w:rPr>
          <w:lang w:eastAsia="zh-CN"/>
        </w:rPr>
      </w:pPr>
    </w:p>
    <w:p w:rsidR="003E4989" w:rsidRDefault="003E4989" w:rsidP="00391E04">
      <w:pPr>
        <w:rPr>
          <w:lang w:eastAsia="zh-CN"/>
        </w:rPr>
      </w:pPr>
      <w:r>
        <w:rPr>
          <w:rFonts w:hint="eastAsia"/>
          <w:lang w:eastAsia="zh-CN"/>
        </w:rPr>
        <w:t>各个命令子消息内容：</w:t>
      </w:r>
    </w:p>
    <w:p w:rsidR="003E4989" w:rsidRDefault="00A7352B" w:rsidP="00391E04">
      <w:pPr>
        <w:rPr>
          <w:lang w:eastAsia="zh-CN"/>
        </w:rPr>
      </w:pPr>
      <w:r>
        <w:rPr>
          <w:rFonts w:hint="eastAsia"/>
          <w:lang w:eastAsia="zh-CN"/>
        </w:rPr>
        <w:t>连接命令：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7352B" w:rsidTr="003F1768">
        <w:tc>
          <w:tcPr>
            <w:tcW w:w="2130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7352B" w:rsidTr="003F1768">
        <w:tc>
          <w:tcPr>
            <w:tcW w:w="2130" w:type="dxa"/>
          </w:tcPr>
          <w:p w:rsidR="008A4AD2" w:rsidRDefault="00A73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9C4FB5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A7352B" w:rsidRDefault="000C76DE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</w:t>
            </w:r>
            <w:r w:rsidR="00A7352B">
              <w:rPr>
                <w:rFonts w:hint="eastAsia"/>
                <w:lang w:eastAsia="zh-CN"/>
              </w:rPr>
              <w:t>Channel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</w:p>
        </w:tc>
      </w:tr>
    </w:tbl>
    <w:p w:rsidR="00A7352B" w:rsidRDefault="00A7352B" w:rsidP="00391E04">
      <w:pPr>
        <w:rPr>
          <w:lang w:eastAsia="zh-CN"/>
        </w:rPr>
      </w:pPr>
    </w:p>
    <w:p w:rsidR="00A7352B" w:rsidRDefault="00A7352B" w:rsidP="00A7352B">
      <w:pPr>
        <w:rPr>
          <w:lang w:eastAsia="zh-CN"/>
        </w:rPr>
      </w:pPr>
      <w:r>
        <w:rPr>
          <w:rFonts w:hint="eastAsia"/>
          <w:lang w:eastAsia="zh-CN"/>
        </w:rPr>
        <w:t>锁定命令：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7352B" w:rsidTr="003F1768">
        <w:tc>
          <w:tcPr>
            <w:tcW w:w="2130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7352B" w:rsidTr="003F1768">
        <w:tc>
          <w:tcPr>
            <w:tcW w:w="2130" w:type="dxa"/>
          </w:tcPr>
          <w:p w:rsidR="008A4AD2" w:rsidRDefault="00A73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8539B7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A7352B" w:rsidRDefault="00194E9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</w:t>
            </w:r>
            <w:r w:rsidR="00A7352B">
              <w:rPr>
                <w:rFonts w:hint="eastAsia"/>
                <w:lang w:eastAsia="zh-CN"/>
              </w:rPr>
              <w:t>Channel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</w:p>
        </w:tc>
      </w:tr>
      <w:tr w:rsidR="00A7352B" w:rsidTr="003F1768">
        <w:tc>
          <w:tcPr>
            <w:tcW w:w="2130" w:type="dxa"/>
          </w:tcPr>
          <w:p w:rsidR="008A4AD2" w:rsidRDefault="00A73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8539B7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8A4AD2" w:rsidRDefault="00194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</w:t>
            </w:r>
            <w:r w:rsidR="00096443">
              <w:rPr>
                <w:rFonts w:hint="eastAsia"/>
                <w:lang w:eastAsia="zh-CN"/>
              </w:rPr>
              <w:t>Start</w:t>
            </w:r>
            <w:r w:rsidR="00A7352B">
              <w:rPr>
                <w:rFonts w:hint="eastAsia"/>
                <w:lang w:eastAsia="zh-CN"/>
              </w:rPr>
              <w:t>Rec</w:t>
            </w:r>
            <w:r w:rsidR="00494CC4">
              <w:rPr>
                <w:rFonts w:hint="eastAsia"/>
                <w:lang w:eastAsia="zh-CN"/>
              </w:rPr>
              <w:t>i</w:t>
            </w:r>
            <w:r w:rsidR="00A7352B">
              <w:rPr>
                <w:rFonts w:hint="eastAsia"/>
                <w:lang w:eastAsia="zh-CN"/>
              </w:rPr>
              <w:t>verId</w:t>
            </w:r>
          </w:p>
        </w:tc>
        <w:tc>
          <w:tcPr>
            <w:tcW w:w="2131" w:type="dxa"/>
          </w:tcPr>
          <w:p w:rsidR="00A7352B" w:rsidRDefault="00096443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</w:t>
            </w:r>
            <w:r w:rsidR="00A7352B">
              <w:rPr>
                <w:rFonts w:hint="eastAsia"/>
                <w:lang w:eastAsia="zh-CN"/>
              </w:rPr>
              <w:t>接收机</w:t>
            </w:r>
            <w:r w:rsidR="00A7352B"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A7352B" w:rsidRDefault="007652DE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  <w:tr w:rsidR="007616B7" w:rsidTr="003F1768">
        <w:tc>
          <w:tcPr>
            <w:tcW w:w="2130" w:type="dxa"/>
          </w:tcPr>
          <w:p w:rsidR="007616B7" w:rsidRDefault="007616B7" w:rsidP="008539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8A4AD2" w:rsidRDefault="00761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</w:t>
            </w:r>
            <w:r w:rsidR="00096443">
              <w:rPr>
                <w:rFonts w:hint="eastAsia"/>
                <w:lang w:eastAsia="zh-CN"/>
              </w:rPr>
              <w:t>EndRecverId</w:t>
            </w:r>
          </w:p>
        </w:tc>
        <w:tc>
          <w:tcPr>
            <w:tcW w:w="2131" w:type="dxa"/>
          </w:tcPr>
          <w:p w:rsidR="007616B7" w:rsidRDefault="00096443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结束接收机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7616B7" w:rsidRDefault="00096443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</w:tbl>
    <w:p w:rsidR="00A7352B" w:rsidRDefault="00A7352B" w:rsidP="00391E04">
      <w:pPr>
        <w:rPr>
          <w:lang w:eastAsia="zh-CN"/>
        </w:rPr>
      </w:pPr>
    </w:p>
    <w:p w:rsidR="00A7352B" w:rsidRDefault="00A7352B" w:rsidP="00A7352B">
      <w:pPr>
        <w:rPr>
          <w:lang w:eastAsia="zh-CN"/>
        </w:rPr>
      </w:pPr>
      <w:r>
        <w:rPr>
          <w:rFonts w:hint="eastAsia"/>
          <w:lang w:eastAsia="zh-CN"/>
        </w:rPr>
        <w:t>清楚数据命令：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7352B" w:rsidTr="003F1768">
        <w:tc>
          <w:tcPr>
            <w:tcW w:w="2130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7352B" w:rsidTr="003F1768">
        <w:tc>
          <w:tcPr>
            <w:tcW w:w="2130" w:type="dxa"/>
          </w:tcPr>
          <w:p w:rsidR="008A4AD2" w:rsidRDefault="00A73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8A5C88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A7352B" w:rsidRDefault="00D76CC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</w:t>
            </w:r>
            <w:r w:rsidR="00A7352B">
              <w:rPr>
                <w:rFonts w:hint="eastAsia"/>
                <w:lang w:eastAsia="zh-CN"/>
              </w:rPr>
              <w:t>Channel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A7352B" w:rsidRDefault="00A7352B" w:rsidP="003F1768">
            <w:pPr>
              <w:rPr>
                <w:lang w:eastAsia="zh-CN"/>
              </w:rPr>
            </w:pPr>
          </w:p>
        </w:tc>
      </w:tr>
      <w:tr w:rsidR="00551358" w:rsidTr="0035417A">
        <w:tc>
          <w:tcPr>
            <w:tcW w:w="2130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usStartReciverId</w:t>
            </w:r>
          </w:p>
        </w:tc>
        <w:tc>
          <w:tcPr>
            <w:tcW w:w="2131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起始接收机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  <w:tr w:rsidR="00551358" w:rsidTr="0035417A">
        <w:tc>
          <w:tcPr>
            <w:tcW w:w="2130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usEndRecverId</w:t>
            </w:r>
          </w:p>
        </w:tc>
        <w:tc>
          <w:tcPr>
            <w:tcW w:w="2131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结束接收机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551358" w:rsidRDefault="00551358" w:rsidP="003541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</w:tbl>
    <w:p w:rsidR="00A7352B" w:rsidRDefault="00A7352B" w:rsidP="00391E04">
      <w:pPr>
        <w:rPr>
          <w:lang w:eastAsia="zh-CN"/>
        </w:rPr>
      </w:pPr>
    </w:p>
    <w:p w:rsidR="00B07499" w:rsidRDefault="00B07499" w:rsidP="00B07499">
      <w:pPr>
        <w:rPr>
          <w:lang w:eastAsia="zh-CN"/>
        </w:rPr>
      </w:pPr>
      <w:r>
        <w:rPr>
          <w:rFonts w:hint="eastAsia"/>
          <w:lang w:eastAsia="zh-CN"/>
        </w:rPr>
        <w:t>发送消息命令：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07499" w:rsidTr="003F1768">
        <w:tc>
          <w:tcPr>
            <w:tcW w:w="2130" w:type="dxa"/>
          </w:tcPr>
          <w:p w:rsidR="00B07499" w:rsidRDefault="00B07499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B07499" w:rsidRDefault="00B07499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B07499" w:rsidRDefault="00B07499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B07499" w:rsidRDefault="00B07499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07499" w:rsidTr="003F1768">
        <w:tc>
          <w:tcPr>
            <w:tcW w:w="2130" w:type="dxa"/>
          </w:tcPr>
          <w:p w:rsidR="008A4AD2" w:rsidRDefault="00B074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6C00CE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B07499" w:rsidRDefault="006C00CE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</w:t>
            </w:r>
            <w:r w:rsidR="00B07499">
              <w:rPr>
                <w:rFonts w:hint="eastAsia"/>
                <w:lang w:eastAsia="zh-CN"/>
              </w:rPr>
              <w:t>Channel</w:t>
            </w:r>
          </w:p>
        </w:tc>
        <w:tc>
          <w:tcPr>
            <w:tcW w:w="2131" w:type="dxa"/>
          </w:tcPr>
          <w:p w:rsidR="00B07499" w:rsidRDefault="00B07499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B07499" w:rsidRDefault="00B07499" w:rsidP="003F1768">
            <w:pPr>
              <w:rPr>
                <w:lang w:eastAsia="zh-CN"/>
              </w:rPr>
            </w:pPr>
          </w:p>
        </w:tc>
      </w:tr>
      <w:tr w:rsidR="008F03AA" w:rsidTr="003F1768">
        <w:tc>
          <w:tcPr>
            <w:tcW w:w="2130" w:type="dxa"/>
          </w:tcPr>
          <w:p w:rsidR="008F03AA" w:rsidRDefault="008F03AA" w:rsidP="001E11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1E11EC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8F03AA" w:rsidRDefault="008F03AA" w:rsidP="00B074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usMsgNum</w:t>
            </w:r>
          </w:p>
        </w:tc>
        <w:tc>
          <w:tcPr>
            <w:tcW w:w="2131" w:type="dxa"/>
          </w:tcPr>
          <w:p w:rsidR="008F03AA" w:rsidRDefault="008F03AA" w:rsidP="00B074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消息的序号</w:t>
            </w:r>
          </w:p>
        </w:tc>
        <w:tc>
          <w:tcPr>
            <w:tcW w:w="2131" w:type="dxa"/>
          </w:tcPr>
          <w:p w:rsidR="008F03AA" w:rsidRDefault="002E1D27" w:rsidP="00B074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该消息来源与历史记录数</w:t>
            </w:r>
            <w:r>
              <w:rPr>
                <w:rFonts w:hint="eastAsia"/>
                <w:lang w:eastAsia="zh-CN"/>
              </w:rPr>
              <w:t>+1</w:t>
            </w:r>
            <w:r>
              <w:rPr>
                <w:rFonts w:hint="eastAsia"/>
                <w:lang w:eastAsia="zh-CN"/>
              </w:rPr>
              <w:t>。初始为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，后面发送消息该需要根据历</w:t>
            </w:r>
            <w:r>
              <w:rPr>
                <w:rFonts w:hint="eastAsia"/>
                <w:lang w:eastAsia="zh-CN"/>
              </w:rPr>
              <w:lastRenderedPageBreak/>
              <w:t>史记录。</w:t>
            </w:r>
          </w:p>
        </w:tc>
      </w:tr>
      <w:tr w:rsidR="008F03AA" w:rsidTr="003F1768">
        <w:tc>
          <w:tcPr>
            <w:tcW w:w="2130" w:type="dxa"/>
          </w:tcPr>
          <w:p w:rsidR="008F03AA" w:rsidRDefault="008F03A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UINT8</w:t>
            </w:r>
          </w:p>
        </w:tc>
        <w:tc>
          <w:tcPr>
            <w:tcW w:w="2130" w:type="dxa"/>
          </w:tcPr>
          <w:p w:rsidR="008F03AA" w:rsidRDefault="008F03AA" w:rsidP="00B074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aucMsg[512]</w:t>
            </w:r>
          </w:p>
        </w:tc>
        <w:tc>
          <w:tcPr>
            <w:tcW w:w="2131" w:type="dxa"/>
          </w:tcPr>
          <w:p w:rsidR="008F03AA" w:rsidRDefault="008F03AA" w:rsidP="00B074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发送消息内容</w:t>
            </w:r>
          </w:p>
        </w:tc>
        <w:tc>
          <w:tcPr>
            <w:tcW w:w="2131" w:type="dxa"/>
          </w:tcPr>
          <w:p w:rsidR="008F03AA" w:rsidRDefault="008F03AA" w:rsidP="00B074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中文字符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个字节，最大可容</w:t>
            </w:r>
            <w:r>
              <w:rPr>
                <w:rFonts w:hint="eastAsia"/>
                <w:lang w:eastAsia="zh-CN"/>
              </w:rPr>
              <w:t>256-1</w:t>
            </w:r>
            <w:r>
              <w:rPr>
                <w:rFonts w:hint="eastAsia"/>
                <w:lang w:eastAsia="zh-CN"/>
              </w:rPr>
              <w:t>个中文字符，</w:t>
            </w:r>
            <w:r>
              <w:rPr>
                <w:rFonts w:hint="eastAsia"/>
                <w:lang w:eastAsia="zh-CN"/>
              </w:rPr>
              <w:t>512-1</w:t>
            </w:r>
            <w:r>
              <w:rPr>
                <w:rFonts w:hint="eastAsia"/>
                <w:lang w:eastAsia="zh-CN"/>
              </w:rPr>
              <w:t>个英文字符</w:t>
            </w:r>
          </w:p>
        </w:tc>
      </w:tr>
    </w:tbl>
    <w:p w:rsidR="00B07499" w:rsidRDefault="00B07499" w:rsidP="00391E04">
      <w:pPr>
        <w:rPr>
          <w:lang w:eastAsia="zh-CN"/>
        </w:rPr>
      </w:pPr>
    </w:p>
    <w:p w:rsidR="00DA160A" w:rsidRDefault="00DA160A" w:rsidP="00391E04">
      <w:pPr>
        <w:rPr>
          <w:lang w:eastAsia="zh-CN"/>
        </w:rPr>
      </w:pPr>
      <w:r>
        <w:rPr>
          <w:rFonts w:hint="eastAsia"/>
          <w:lang w:eastAsia="zh-CN"/>
        </w:rPr>
        <w:t>接收消息命令：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A160A" w:rsidTr="003F1768">
        <w:tc>
          <w:tcPr>
            <w:tcW w:w="2130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A160A" w:rsidTr="003F1768">
        <w:tc>
          <w:tcPr>
            <w:tcW w:w="2130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aucMsg[512]</w:t>
            </w:r>
          </w:p>
        </w:tc>
        <w:tc>
          <w:tcPr>
            <w:tcW w:w="2131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发送消息内容</w:t>
            </w:r>
          </w:p>
        </w:tc>
        <w:tc>
          <w:tcPr>
            <w:tcW w:w="2131" w:type="dxa"/>
          </w:tcPr>
          <w:p w:rsidR="00DA160A" w:rsidRDefault="00DA160A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中文字符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个字节，最大可容</w:t>
            </w:r>
            <w:r>
              <w:rPr>
                <w:rFonts w:hint="eastAsia"/>
                <w:lang w:eastAsia="zh-CN"/>
              </w:rPr>
              <w:t>256-1</w:t>
            </w:r>
            <w:r>
              <w:rPr>
                <w:rFonts w:hint="eastAsia"/>
                <w:lang w:eastAsia="zh-CN"/>
              </w:rPr>
              <w:t>个中文字符，</w:t>
            </w:r>
            <w:r>
              <w:rPr>
                <w:rFonts w:hint="eastAsia"/>
                <w:lang w:eastAsia="zh-CN"/>
              </w:rPr>
              <w:t>512-1</w:t>
            </w:r>
            <w:r>
              <w:rPr>
                <w:rFonts w:hint="eastAsia"/>
                <w:lang w:eastAsia="zh-CN"/>
              </w:rPr>
              <w:t>个英文字符</w:t>
            </w:r>
          </w:p>
        </w:tc>
      </w:tr>
    </w:tbl>
    <w:p w:rsidR="00DA160A" w:rsidRPr="00DA160A" w:rsidRDefault="00DA160A" w:rsidP="00391E04">
      <w:pPr>
        <w:rPr>
          <w:lang w:eastAsia="zh-CN"/>
        </w:rPr>
      </w:pPr>
    </w:p>
    <w:p w:rsidR="007B31B0" w:rsidRDefault="007B31B0" w:rsidP="007B31B0">
      <w:pPr>
        <w:rPr>
          <w:lang w:eastAsia="zh-CN"/>
        </w:rPr>
      </w:pPr>
      <w:r>
        <w:rPr>
          <w:rFonts w:hint="eastAsia"/>
          <w:lang w:eastAsia="zh-CN"/>
        </w:rPr>
        <w:t>重发消息命令：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B31B0" w:rsidTr="003F1768">
        <w:tc>
          <w:tcPr>
            <w:tcW w:w="2130" w:type="dxa"/>
          </w:tcPr>
          <w:p w:rsidR="007B31B0" w:rsidRDefault="007B31B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7B31B0" w:rsidRDefault="007B31B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7B31B0" w:rsidRDefault="007B31B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7B31B0" w:rsidRDefault="007B31B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B31B0" w:rsidTr="003F1768">
        <w:tc>
          <w:tcPr>
            <w:tcW w:w="2130" w:type="dxa"/>
          </w:tcPr>
          <w:p w:rsidR="008A4AD2" w:rsidRDefault="007B31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D16474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7B31B0" w:rsidRDefault="00D16474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</w:t>
            </w:r>
            <w:r w:rsidR="007B31B0">
              <w:rPr>
                <w:rFonts w:hint="eastAsia"/>
                <w:lang w:eastAsia="zh-CN"/>
              </w:rPr>
              <w:t>Channel</w:t>
            </w:r>
          </w:p>
        </w:tc>
        <w:tc>
          <w:tcPr>
            <w:tcW w:w="2131" w:type="dxa"/>
          </w:tcPr>
          <w:p w:rsidR="007B31B0" w:rsidRDefault="007B31B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7B31B0" w:rsidRDefault="007B31B0" w:rsidP="003F1768">
            <w:pPr>
              <w:rPr>
                <w:lang w:eastAsia="zh-CN"/>
              </w:rPr>
            </w:pPr>
          </w:p>
        </w:tc>
      </w:tr>
      <w:tr w:rsidR="007B31B0" w:rsidTr="003F1768">
        <w:tc>
          <w:tcPr>
            <w:tcW w:w="2130" w:type="dxa"/>
          </w:tcPr>
          <w:p w:rsidR="007B31B0" w:rsidRDefault="007B31B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7B31B0" w:rsidRDefault="007C60C2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usMsg</w:t>
            </w:r>
            <w:r w:rsidR="006D33A5">
              <w:rPr>
                <w:rFonts w:hint="eastAsia"/>
                <w:lang w:eastAsia="zh-CN"/>
              </w:rPr>
              <w:t>Num</w:t>
            </w:r>
          </w:p>
        </w:tc>
        <w:tc>
          <w:tcPr>
            <w:tcW w:w="2131" w:type="dxa"/>
          </w:tcPr>
          <w:p w:rsidR="007B31B0" w:rsidRDefault="007C60C2" w:rsidP="007C6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重传消息的序号</w:t>
            </w:r>
          </w:p>
        </w:tc>
        <w:tc>
          <w:tcPr>
            <w:tcW w:w="2131" w:type="dxa"/>
          </w:tcPr>
          <w:p w:rsidR="007B31B0" w:rsidRDefault="007C60C2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发送的第一条消息，该值为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，后续发送消息依次递增。</w:t>
            </w:r>
          </w:p>
        </w:tc>
      </w:tr>
      <w:tr w:rsidR="007C60C2" w:rsidTr="003F1768">
        <w:tc>
          <w:tcPr>
            <w:tcW w:w="2130" w:type="dxa"/>
          </w:tcPr>
          <w:p w:rsidR="007C60C2" w:rsidRDefault="007C60C2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7C60C2" w:rsidRDefault="007C60C2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aucMsg[512]</w:t>
            </w:r>
          </w:p>
        </w:tc>
        <w:tc>
          <w:tcPr>
            <w:tcW w:w="2131" w:type="dxa"/>
          </w:tcPr>
          <w:p w:rsidR="007C60C2" w:rsidRDefault="007C60C2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发送消息内容</w:t>
            </w:r>
          </w:p>
        </w:tc>
        <w:tc>
          <w:tcPr>
            <w:tcW w:w="2131" w:type="dxa"/>
          </w:tcPr>
          <w:p w:rsidR="007C60C2" w:rsidRDefault="007C60C2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中文字符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个字节，最大可容</w:t>
            </w:r>
            <w:r>
              <w:rPr>
                <w:rFonts w:hint="eastAsia"/>
                <w:lang w:eastAsia="zh-CN"/>
              </w:rPr>
              <w:t>256-1</w:t>
            </w:r>
            <w:r>
              <w:rPr>
                <w:rFonts w:hint="eastAsia"/>
                <w:lang w:eastAsia="zh-CN"/>
              </w:rPr>
              <w:t>个中文字符，</w:t>
            </w:r>
            <w:r>
              <w:rPr>
                <w:rFonts w:hint="eastAsia"/>
                <w:lang w:eastAsia="zh-CN"/>
              </w:rPr>
              <w:t>512-1</w:t>
            </w:r>
            <w:r>
              <w:rPr>
                <w:rFonts w:hint="eastAsia"/>
                <w:lang w:eastAsia="zh-CN"/>
              </w:rPr>
              <w:t>个英文字符</w:t>
            </w:r>
          </w:p>
        </w:tc>
      </w:tr>
    </w:tbl>
    <w:p w:rsidR="007B31B0" w:rsidRDefault="007B31B0" w:rsidP="00391E04">
      <w:pPr>
        <w:rPr>
          <w:lang w:eastAsia="zh-CN"/>
        </w:rPr>
      </w:pPr>
    </w:p>
    <w:p w:rsidR="00FD6850" w:rsidRDefault="00FD6850" w:rsidP="00391E04">
      <w:pPr>
        <w:rPr>
          <w:lang w:eastAsia="zh-CN"/>
        </w:rPr>
      </w:pPr>
      <w:r>
        <w:rPr>
          <w:rFonts w:hint="eastAsia"/>
          <w:lang w:eastAsia="zh-CN"/>
        </w:rPr>
        <w:t>应答命令：</w:t>
      </w:r>
    </w:p>
    <w:tbl>
      <w:tblPr>
        <w:tblStyle w:val="af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D6850" w:rsidTr="003F1768">
        <w:tc>
          <w:tcPr>
            <w:tcW w:w="2130" w:type="dxa"/>
          </w:tcPr>
          <w:p w:rsidR="00FD6850" w:rsidRDefault="00FD685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FD6850" w:rsidRDefault="00FD685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FD6850" w:rsidRDefault="00FD685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FD6850" w:rsidRDefault="00FD685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D6850" w:rsidTr="003F1768">
        <w:tc>
          <w:tcPr>
            <w:tcW w:w="2130" w:type="dxa"/>
          </w:tcPr>
          <w:p w:rsidR="008A4AD2" w:rsidRDefault="00FD68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 w:rsidR="0050164F">
              <w:rPr>
                <w:rFonts w:hint="eastAsia"/>
                <w:lang w:eastAsia="zh-CN"/>
              </w:rPr>
              <w:t>16</w:t>
            </w:r>
          </w:p>
        </w:tc>
        <w:tc>
          <w:tcPr>
            <w:tcW w:w="2130" w:type="dxa"/>
          </w:tcPr>
          <w:p w:rsidR="008A4AD2" w:rsidRDefault="00A279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="00030C12">
              <w:rPr>
                <w:rFonts w:hint="eastAsia"/>
                <w:lang w:eastAsia="zh-CN"/>
              </w:rPr>
              <w:t>s</w:t>
            </w:r>
            <w:r w:rsidR="00FD6850">
              <w:rPr>
                <w:rFonts w:hint="eastAsia"/>
                <w:lang w:eastAsia="zh-CN"/>
              </w:rPr>
              <w:t>AckCmd</w:t>
            </w:r>
            <w:r w:rsidR="00DC3648">
              <w:rPr>
                <w:rFonts w:hint="eastAsia"/>
                <w:lang w:eastAsia="zh-CN"/>
              </w:rPr>
              <w:t>Type</w:t>
            </w:r>
          </w:p>
        </w:tc>
        <w:tc>
          <w:tcPr>
            <w:tcW w:w="2131" w:type="dxa"/>
          </w:tcPr>
          <w:p w:rsidR="00FD6850" w:rsidRDefault="00FD685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需要确认的命令类型</w:t>
            </w:r>
          </w:p>
        </w:tc>
        <w:tc>
          <w:tcPr>
            <w:tcW w:w="2131" w:type="dxa"/>
          </w:tcPr>
          <w:p w:rsidR="00FD6850" w:rsidRDefault="00FD6850" w:rsidP="003F1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不包括应答命令类型</w:t>
            </w:r>
          </w:p>
        </w:tc>
      </w:tr>
    </w:tbl>
    <w:p w:rsidR="00FD6850" w:rsidRDefault="00FD6850" w:rsidP="00391E04">
      <w:pPr>
        <w:rPr>
          <w:lang w:eastAsia="zh-CN"/>
        </w:rPr>
      </w:pPr>
    </w:p>
    <w:p w:rsidR="00141608" w:rsidRDefault="00084C2B" w:rsidP="00391E04">
      <w:pPr>
        <w:rPr>
          <w:lang w:eastAsia="zh-CN"/>
        </w:rPr>
      </w:pPr>
      <w:r>
        <w:rPr>
          <w:rFonts w:hint="eastAsia"/>
          <w:lang w:eastAsia="zh-CN"/>
        </w:rPr>
        <w:t>约定各个命令</w:t>
      </w:r>
      <w:r w:rsidR="00141608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与其对应值</w:t>
      </w:r>
    </w:p>
    <w:tbl>
      <w:tblPr>
        <w:tblStyle w:val="af3"/>
        <w:tblW w:w="0" w:type="auto"/>
        <w:tblLook w:val="04A0"/>
      </w:tblPr>
      <w:tblGrid>
        <w:gridCol w:w="4261"/>
        <w:gridCol w:w="4261"/>
      </w:tblGrid>
      <w:tr w:rsidR="00141608" w:rsidTr="00141608">
        <w:tc>
          <w:tcPr>
            <w:tcW w:w="4261" w:type="dxa"/>
          </w:tcPr>
          <w:p w:rsidR="008A4AD2" w:rsidRDefault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命令类型</w:t>
            </w:r>
          </w:p>
        </w:tc>
        <w:tc>
          <w:tcPr>
            <w:tcW w:w="4261" w:type="dxa"/>
          </w:tcPr>
          <w:p w:rsidR="00141608" w:rsidRDefault="00786393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命令字的</w:t>
            </w:r>
            <w:r w:rsidR="00141608">
              <w:rPr>
                <w:rFonts w:hint="eastAsia"/>
                <w:lang w:eastAsia="zh-CN"/>
              </w:rPr>
              <w:t>值</w:t>
            </w:r>
          </w:p>
        </w:tc>
      </w:tr>
      <w:tr w:rsidR="00141608" w:rsidTr="00141608">
        <w:tc>
          <w:tcPr>
            <w:tcW w:w="4261" w:type="dxa"/>
          </w:tcPr>
          <w:p w:rsidR="00141608" w:rsidRDefault="00461E28" w:rsidP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应答命令</w:t>
            </w:r>
          </w:p>
        </w:tc>
        <w:tc>
          <w:tcPr>
            <w:tcW w:w="4261" w:type="dxa"/>
          </w:tcPr>
          <w:p w:rsidR="00141608" w:rsidRDefault="00461E28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</w:tr>
      <w:tr w:rsidR="00461E28" w:rsidTr="00141608">
        <w:tc>
          <w:tcPr>
            <w:tcW w:w="4261" w:type="dxa"/>
          </w:tcPr>
          <w:p w:rsidR="00461E28" w:rsidRDefault="00461E28" w:rsidP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连接命令</w:t>
            </w:r>
          </w:p>
        </w:tc>
        <w:tc>
          <w:tcPr>
            <w:tcW w:w="4261" w:type="dxa"/>
          </w:tcPr>
          <w:p w:rsidR="008A4AD2" w:rsidRDefault="00461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</w:tr>
      <w:tr w:rsidR="00461E28" w:rsidTr="00141608">
        <w:tc>
          <w:tcPr>
            <w:tcW w:w="4261" w:type="dxa"/>
          </w:tcPr>
          <w:p w:rsidR="008A4AD2" w:rsidRDefault="00461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</w:t>
            </w:r>
          </w:p>
        </w:tc>
        <w:tc>
          <w:tcPr>
            <w:tcW w:w="4261" w:type="dxa"/>
          </w:tcPr>
          <w:p w:rsidR="008A4AD2" w:rsidRDefault="00461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</w:tr>
      <w:tr w:rsidR="00461E28" w:rsidTr="00141608">
        <w:tc>
          <w:tcPr>
            <w:tcW w:w="4261" w:type="dxa"/>
          </w:tcPr>
          <w:p w:rsidR="00461E28" w:rsidRDefault="00461E28" w:rsidP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清楚数据命令</w:t>
            </w:r>
          </w:p>
        </w:tc>
        <w:tc>
          <w:tcPr>
            <w:tcW w:w="4261" w:type="dxa"/>
          </w:tcPr>
          <w:p w:rsidR="008A4AD2" w:rsidRDefault="00461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0x04</w:t>
            </w:r>
          </w:p>
        </w:tc>
      </w:tr>
      <w:tr w:rsidR="00461E28" w:rsidTr="00141608">
        <w:tc>
          <w:tcPr>
            <w:tcW w:w="4261" w:type="dxa"/>
          </w:tcPr>
          <w:p w:rsidR="00461E28" w:rsidRDefault="00461E28" w:rsidP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发送消息命令</w:t>
            </w:r>
          </w:p>
        </w:tc>
        <w:tc>
          <w:tcPr>
            <w:tcW w:w="4261" w:type="dxa"/>
          </w:tcPr>
          <w:p w:rsidR="008A4AD2" w:rsidRDefault="00461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0x05</w:t>
            </w:r>
          </w:p>
        </w:tc>
      </w:tr>
      <w:tr w:rsidR="00461E28" w:rsidTr="00141608">
        <w:tc>
          <w:tcPr>
            <w:tcW w:w="4261" w:type="dxa"/>
          </w:tcPr>
          <w:p w:rsidR="00461E28" w:rsidRDefault="00461E28" w:rsidP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接收消息命令</w:t>
            </w:r>
          </w:p>
        </w:tc>
        <w:tc>
          <w:tcPr>
            <w:tcW w:w="4261" w:type="dxa"/>
          </w:tcPr>
          <w:p w:rsidR="008A4AD2" w:rsidRDefault="00461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0x06</w:t>
            </w:r>
          </w:p>
        </w:tc>
      </w:tr>
      <w:tr w:rsidR="00461E28" w:rsidTr="00141608">
        <w:tc>
          <w:tcPr>
            <w:tcW w:w="4261" w:type="dxa"/>
          </w:tcPr>
          <w:p w:rsidR="00461E28" w:rsidRDefault="00461E28" w:rsidP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重发消息命令</w:t>
            </w:r>
          </w:p>
        </w:tc>
        <w:tc>
          <w:tcPr>
            <w:tcW w:w="4261" w:type="dxa"/>
          </w:tcPr>
          <w:p w:rsidR="00461E28" w:rsidRDefault="00461E28" w:rsidP="00391E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0x07</w:t>
            </w:r>
          </w:p>
        </w:tc>
      </w:tr>
      <w:tr w:rsidR="00461E28" w:rsidTr="00141608">
        <w:tc>
          <w:tcPr>
            <w:tcW w:w="4261" w:type="dxa"/>
          </w:tcPr>
          <w:p w:rsidR="00461E28" w:rsidRDefault="00461E28" w:rsidP="001416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无效命令</w:t>
            </w:r>
          </w:p>
        </w:tc>
        <w:tc>
          <w:tcPr>
            <w:tcW w:w="4261" w:type="dxa"/>
          </w:tcPr>
          <w:p w:rsidR="008A4AD2" w:rsidRDefault="00461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&gt;=0x07</w:t>
            </w:r>
            <w:r>
              <w:rPr>
                <w:rFonts w:hint="eastAsia"/>
                <w:lang w:eastAsia="zh-CN"/>
              </w:rPr>
              <w:t>无效</w:t>
            </w:r>
          </w:p>
        </w:tc>
      </w:tr>
    </w:tbl>
    <w:p w:rsidR="00141608" w:rsidRDefault="00141608" w:rsidP="00391E04">
      <w:pPr>
        <w:rPr>
          <w:lang w:eastAsia="zh-CN"/>
        </w:rPr>
      </w:pPr>
    </w:p>
    <w:p w:rsidR="00625704" w:rsidRPr="00625704" w:rsidRDefault="00625704" w:rsidP="00625704">
      <w:pPr>
        <w:rPr>
          <w:lang w:eastAsia="zh-CN"/>
        </w:rPr>
      </w:pPr>
      <w:r>
        <w:rPr>
          <w:rFonts w:hint="eastAsia"/>
          <w:lang w:eastAsia="zh-CN"/>
        </w:rPr>
        <w:t>以发送锁定命令为例子，说明发送以接收数据：</w:t>
      </w:r>
    </w:p>
    <w:p w:rsidR="00625704" w:rsidRDefault="00625704" w:rsidP="00625704">
      <w:pPr>
        <w:rPr>
          <w:lang w:eastAsia="zh-CN"/>
        </w:rPr>
      </w:pPr>
      <w:r>
        <w:rPr>
          <w:rFonts w:hint="eastAsia"/>
          <w:lang w:eastAsia="zh-CN"/>
        </w:rPr>
        <w:t>上位机发送</w:t>
      </w:r>
      <w:r w:rsidR="0095776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数据：</w:t>
      </w:r>
    </w:p>
    <w:tbl>
      <w:tblPr>
        <w:tblStyle w:val="af3"/>
        <w:tblW w:w="0" w:type="auto"/>
        <w:tblLayout w:type="fixed"/>
        <w:tblLook w:val="04A0"/>
      </w:tblPr>
      <w:tblGrid>
        <w:gridCol w:w="1668"/>
        <w:gridCol w:w="1163"/>
        <w:gridCol w:w="1813"/>
        <w:gridCol w:w="1276"/>
        <w:gridCol w:w="2602"/>
      </w:tblGrid>
      <w:tr w:rsidR="008416CE" w:rsidTr="006F4FD6">
        <w:tc>
          <w:tcPr>
            <w:tcW w:w="1668" w:type="dxa"/>
          </w:tcPr>
          <w:p w:rsidR="008416CE" w:rsidRDefault="008416C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说明</w:t>
            </w:r>
          </w:p>
        </w:tc>
        <w:tc>
          <w:tcPr>
            <w:tcW w:w="1163" w:type="dxa"/>
          </w:tcPr>
          <w:p w:rsidR="008416CE" w:rsidRDefault="008416C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813" w:type="dxa"/>
          </w:tcPr>
          <w:p w:rsidR="008416CE" w:rsidRDefault="008416C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276" w:type="dxa"/>
          </w:tcPr>
          <w:p w:rsidR="008416CE" w:rsidRDefault="008416C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602" w:type="dxa"/>
          </w:tcPr>
          <w:p w:rsidR="008416CE" w:rsidRDefault="008416C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616B7" w:rsidTr="006F4FD6">
        <w:tc>
          <w:tcPr>
            <w:tcW w:w="1668" w:type="dxa"/>
            <w:vMerge w:val="restart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通用消息结构头</w:t>
            </w:r>
          </w:p>
        </w:tc>
        <w:tc>
          <w:tcPr>
            <w:tcW w:w="116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ucHead</w:t>
            </w:r>
          </w:p>
        </w:tc>
        <w:tc>
          <w:tcPr>
            <w:tcW w:w="1276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Xaf</w:t>
            </w:r>
          </w:p>
        </w:tc>
        <w:tc>
          <w:tcPr>
            <w:tcW w:w="2602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消息头</w:t>
            </w:r>
          </w:p>
        </w:tc>
      </w:tr>
      <w:tr w:rsidR="007616B7" w:rsidTr="006F4FD6">
        <w:tc>
          <w:tcPr>
            <w:tcW w:w="1668" w:type="dxa"/>
            <w:vMerge/>
          </w:tcPr>
          <w:p w:rsidR="007616B7" w:rsidRDefault="007616B7" w:rsidP="00C437EC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ucCmdType</w:t>
            </w:r>
          </w:p>
        </w:tc>
        <w:tc>
          <w:tcPr>
            <w:tcW w:w="1276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  <w:tc>
          <w:tcPr>
            <w:tcW w:w="2602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锁定命令字</w:t>
            </w:r>
          </w:p>
        </w:tc>
      </w:tr>
      <w:tr w:rsidR="007616B7" w:rsidTr="006F4FD6">
        <w:tc>
          <w:tcPr>
            <w:tcW w:w="1668" w:type="dxa"/>
            <w:vMerge/>
          </w:tcPr>
          <w:p w:rsidR="007616B7" w:rsidRDefault="007616B7" w:rsidP="00C437EC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usReserved</w:t>
            </w:r>
          </w:p>
        </w:tc>
        <w:tc>
          <w:tcPr>
            <w:tcW w:w="1276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0XFFFF</w:t>
            </w:r>
          </w:p>
        </w:tc>
        <w:tc>
          <w:tcPr>
            <w:tcW w:w="2602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</w:tr>
      <w:tr w:rsidR="007616B7" w:rsidTr="006F4FD6">
        <w:tc>
          <w:tcPr>
            <w:tcW w:w="1668" w:type="dxa"/>
            <w:vMerge/>
          </w:tcPr>
          <w:p w:rsidR="007616B7" w:rsidRDefault="007616B7" w:rsidP="00C437EC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7616B7" w:rsidRDefault="007616B7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usLength</w:t>
            </w:r>
          </w:p>
        </w:tc>
        <w:tc>
          <w:tcPr>
            <w:tcW w:w="1276" w:type="dxa"/>
          </w:tcPr>
          <w:p w:rsidR="008A4AD2" w:rsidRDefault="00761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02" w:type="dxa"/>
          </w:tcPr>
          <w:p w:rsidR="007616B7" w:rsidRDefault="007616B7" w:rsidP="00761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命令内容字节数</w:t>
            </w:r>
          </w:p>
        </w:tc>
      </w:tr>
      <w:tr w:rsidR="00E9573B" w:rsidTr="006F4FD6">
        <w:tc>
          <w:tcPr>
            <w:tcW w:w="1668" w:type="dxa"/>
            <w:vMerge w:val="restart"/>
          </w:tcPr>
          <w:p w:rsidR="008A4AD2" w:rsidRDefault="00E957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</w:t>
            </w:r>
          </w:p>
        </w:tc>
        <w:tc>
          <w:tcPr>
            <w:tcW w:w="1163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usChannel</w:t>
            </w:r>
          </w:p>
        </w:tc>
        <w:tc>
          <w:tcPr>
            <w:tcW w:w="1276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602" w:type="dxa"/>
          </w:tcPr>
          <w:p w:rsidR="00E9573B" w:rsidRDefault="00E9573B" w:rsidP="00C437EC">
            <w:pPr>
              <w:rPr>
                <w:lang w:eastAsia="zh-CN"/>
              </w:rPr>
            </w:pPr>
          </w:p>
        </w:tc>
      </w:tr>
      <w:tr w:rsidR="00E9573B" w:rsidTr="006F4FD6">
        <w:tc>
          <w:tcPr>
            <w:tcW w:w="1668" w:type="dxa"/>
            <w:vMerge/>
          </w:tcPr>
          <w:p w:rsidR="00E9573B" w:rsidRDefault="00E9573B" w:rsidP="00C437EC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usStartReciverId</w:t>
            </w:r>
          </w:p>
        </w:tc>
        <w:tc>
          <w:tcPr>
            <w:tcW w:w="1276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02" w:type="dxa"/>
          </w:tcPr>
          <w:p w:rsidR="00E9573B" w:rsidRDefault="00E9573B" w:rsidP="00C437EC">
            <w:pPr>
              <w:rPr>
                <w:lang w:eastAsia="zh-CN"/>
              </w:rPr>
            </w:pPr>
          </w:p>
        </w:tc>
      </w:tr>
      <w:tr w:rsidR="00E9573B" w:rsidTr="006F4FD6">
        <w:tc>
          <w:tcPr>
            <w:tcW w:w="1668" w:type="dxa"/>
            <w:vMerge/>
          </w:tcPr>
          <w:p w:rsidR="00E9573B" w:rsidRDefault="00E9573B" w:rsidP="00C437EC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usEndRecverId</w:t>
            </w:r>
          </w:p>
        </w:tc>
        <w:tc>
          <w:tcPr>
            <w:tcW w:w="1276" w:type="dxa"/>
          </w:tcPr>
          <w:p w:rsidR="00E9573B" w:rsidRDefault="00E9573B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602" w:type="dxa"/>
          </w:tcPr>
          <w:p w:rsidR="00E9573B" w:rsidRDefault="00E9573B" w:rsidP="00C437EC">
            <w:pPr>
              <w:rPr>
                <w:lang w:eastAsia="zh-CN"/>
              </w:rPr>
            </w:pPr>
          </w:p>
        </w:tc>
      </w:tr>
    </w:tbl>
    <w:p w:rsidR="00625704" w:rsidRDefault="00625704" w:rsidP="00625704">
      <w:pPr>
        <w:rPr>
          <w:lang w:eastAsia="zh-CN"/>
        </w:rPr>
      </w:pPr>
    </w:p>
    <w:p w:rsidR="00030C12" w:rsidRDefault="00625704" w:rsidP="00625704">
      <w:pPr>
        <w:rPr>
          <w:lang w:eastAsia="zh-CN"/>
        </w:rPr>
      </w:pPr>
      <w:r>
        <w:rPr>
          <w:rFonts w:hint="eastAsia"/>
          <w:lang w:eastAsia="zh-CN"/>
        </w:rPr>
        <w:t>单片机返回确认帧消息：</w:t>
      </w:r>
    </w:p>
    <w:tbl>
      <w:tblPr>
        <w:tblStyle w:val="af3"/>
        <w:tblW w:w="0" w:type="auto"/>
        <w:tblLayout w:type="fixed"/>
        <w:tblLook w:val="04A0"/>
      </w:tblPr>
      <w:tblGrid>
        <w:gridCol w:w="1293"/>
        <w:gridCol w:w="1538"/>
        <w:gridCol w:w="1813"/>
        <w:gridCol w:w="1560"/>
        <w:gridCol w:w="2318"/>
      </w:tblGrid>
      <w:tr w:rsidR="00030C12" w:rsidTr="00667781">
        <w:tc>
          <w:tcPr>
            <w:tcW w:w="1293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53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813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60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31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F4FD6" w:rsidTr="00667781">
        <w:tc>
          <w:tcPr>
            <w:tcW w:w="1293" w:type="dxa"/>
            <w:vMerge w:val="restart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通用消息结构头</w:t>
            </w:r>
          </w:p>
        </w:tc>
        <w:tc>
          <w:tcPr>
            <w:tcW w:w="153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ucHead</w:t>
            </w:r>
          </w:p>
        </w:tc>
        <w:tc>
          <w:tcPr>
            <w:tcW w:w="1560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Xaf</w:t>
            </w:r>
          </w:p>
        </w:tc>
        <w:tc>
          <w:tcPr>
            <w:tcW w:w="231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消息头</w:t>
            </w:r>
          </w:p>
        </w:tc>
      </w:tr>
      <w:tr w:rsidR="006F4FD6" w:rsidTr="00667781">
        <w:tc>
          <w:tcPr>
            <w:tcW w:w="1293" w:type="dxa"/>
            <w:vMerge/>
          </w:tcPr>
          <w:p w:rsidR="00030C12" w:rsidRDefault="00030C12" w:rsidP="00C437EC">
            <w:pPr>
              <w:rPr>
                <w:lang w:eastAsia="zh-CN"/>
              </w:rPr>
            </w:pPr>
          </w:p>
        </w:tc>
        <w:tc>
          <w:tcPr>
            <w:tcW w:w="153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ucCmdType</w:t>
            </w:r>
          </w:p>
        </w:tc>
        <w:tc>
          <w:tcPr>
            <w:tcW w:w="1560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  <w:tc>
          <w:tcPr>
            <w:tcW w:w="231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锁定命令字</w:t>
            </w:r>
          </w:p>
        </w:tc>
      </w:tr>
      <w:tr w:rsidR="006F4FD6" w:rsidTr="00667781">
        <w:tc>
          <w:tcPr>
            <w:tcW w:w="1293" w:type="dxa"/>
            <w:vMerge/>
          </w:tcPr>
          <w:p w:rsidR="00030C12" w:rsidRDefault="00030C12" w:rsidP="00C437EC">
            <w:pPr>
              <w:rPr>
                <w:lang w:eastAsia="zh-CN"/>
              </w:rPr>
            </w:pPr>
          </w:p>
        </w:tc>
        <w:tc>
          <w:tcPr>
            <w:tcW w:w="153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usReserved</w:t>
            </w:r>
          </w:p>
        </w:tc>
        <w:tc>
          <w:tcPr>
            <w:tcW w:w="1560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0XFFFF</w:t>
            </w:r>
          </w:p>
        </w:tc>
        <w:tc>
          <w:tcPr>
            <w:tcW w:w="231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</w:tr>
      <w:tr w:rsidR="006F4FD6" w:rsidTr="00667781">
        <w:tc>
          <w:tcPr>
            <w:tcW w:w="1293" w:type="dxa"/>
            <w:vMerge/>
          </w:tcPr>
          <w:p w:rsidR="00030C12" w:rsidRDefault="00030C12" w:rsidP="00C437EC">
            <w:pPr>
              <w:rPr>
                <w:lang w:eastAsia="zh-CN"/>
              </w:rPr>
            </w:pPr>
          </w:p>
        </w:tc>
        <w:tc>
          <w:tcPr>
            <w:tcW w:w="153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usLength</w:t>
            </w:r>
          </w:p>
        </w:tc>
        <w:tc>
          <w:tcPr>
            <w:tcW w:w="1560" w:type="dxa"/>
          </w:tcPr>
          <w:p w:rsidR="008A4AD2" w:rsidRDefault="00066F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0x0002</w:t>
            </w:r>
          </w:p>
        </w:tc>
        <w:tc>
          <w:tcPr>
            <w:tcW w:w="2318" w:type="dxa"/>
          </w:tcPr>
          <w:p w:rsidR="00030C12" w:rsidRDefault="00030C12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命令内容字节数</w:t>
            </w:r>
          </w:p>
        </w:tc>
      </w:tr>
      <w:tr w:rsidR="0070614E" w:rsidTr="00667781">
        <w:tc>
          <w:tcPr>
            <w:tcW w:w="1293" w:type="dxa"/>
          </w:tcPr>
          <w:p w:rsidR="0070614E" w:rsidRDefault="0070614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</w:t>
            </w:r>
          </w:p>
        </w:tc>
        <w:tc>
          <w:tcPr>
            <w:tcW w:w="1538" w:type="dxa"/>
          </w:tcPr>
          <w:p w:rsidR="0070614E" w:rsidRDefault="0070614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70614E" w:rsidRDefault="0070614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usAckCmdType</w:t>
            </w:r>
          </w:p>
        </w:tc>
        <w:tc>
          <w:tcPr>
            <w:tcW w:w="1560" w:type="dxa"/>
          </w:tcPr>
          <w:p w:rsidR="0070614E" w:rsidRDefault="0070614E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 w:rsidR="00066FF7">
              <w:rPr>
                <w:rFonts w:hint="eastAsia"/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03</w:t>
            </w:r>
          </w:p>
        </w:tc>
        <w:tc>
          <w:tcPr>
            <w:tcW w:w="2318" w:type="dxa"/>
          </w:tcPr>
          <w:p w:rsidR="0070614E" w:rsidRDefault="006F4FD6" w:rsidP="00C437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</w:t>
            </w:r>
          </w:p>
        </w:tc>
      </w:tr>
    </w:tbl>
    <w:p w:rsidR="00625704" w:rsidRDefault="00625704" w:rsidP="00625704">
      <w:pPr>
        <w:rPr>
          <w:lang w:eastAsia="zh-CN"/>
        </w:rPr>
      </w:pPr>
    </w:p>
    <w:p w:rsidR="00625704" w:rsidRPr="00625704" w:rsidRDefault="00625704" w:rsidP="00391E04">
      <w:pPr>
        <w:rPr>
          <w:lang w:eastAsia="zh-CN"/>
        </w:rPr>
      </w:pPr>
    </w:p>
    <w:p w:rsidR="00000000" w:rsidRDefault="00604ADA">
      <w:pPr>
        <w:pStyle w:val="3"/>
        <w:rPr>
          <w:lang w:eastAsia="zh-CN"/>
        </w:rPr>
      </w:pPr>
      <w:r>
        <w:rPr>
          <w:rFonts w:hint="eastAsia"/>
          <w:lang w:eastAsia="zh-CN"/>
        </w:rPr>
        <w:t>模块设计</w:t>
      </w:r>
    </w:p>
    <w:p w:rsidR="008A4AD2" w:rsidRDefault="009D713F">
      <w:pPr>
        <w:rPr>
          <w:lang w:eastAsia="zh-CN"/>
        </w:rPr>
      </w:pPr>
      <w:r>
        <w:rPr>
          <w:rFonts w:hint="eastAsia"/>
          <w:lang w:eastAsia="zh-CN"/>
        </w:rPr>
        <w:t>一、</w:t>
      </w:r>
      <w:r w:rsidR="00200EB6">
        <w:rPr>
          <w:rFonts w:hint="eastAsia"/>
          <w:lang w:eastAsia="zh-CN"/>
        </w:rPr>
        <w:t>发送消息实现方案（单串口）</w:t>
      </w:r>
    </w:p>
    <w:p w:rsidR="007F30C3" w:rsidRDefault="00200EB6" w:rsidP="007F30C3">
      <w:pPr>
        <w:pStyle w:val="a8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发送消息的主流程</w:t>
      </w:r>
    </w:p>
    <w:p w:rsidR="007F30C3" w:rsidRDefault="00200EB6" w:rsidP="007F30C3">
      <w:pPr>
        <w:pStyle w:val="a8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获取界面数据</w:t>
      </w:r>
    </w:p>
    <w:p w:rsidR="007F30C3" w:rsidRDefault="00200EB6" w:rsidP="007F30C3">
      <w:pPr>
        <w:pStyle w:val="a8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构造消息</w:t>
      </w:r>
    </w:p>
    <w:p w:rsidR="007F30C3" w:rsidRDefault="00200EB6" w:rsidP="007F30C3">
      <w:pPr>
        <w:pStyle w:val="a8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调用通用接口发送消息</w:t>
      </w:r>
    </w:p>
    <w:p w:rsidR="007F30C3" w:rsidRDefault="00200EB6" w:rsidP="007F30C3">
      <w:pPr>
        <w:pStyle w:val="a8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启动定时器</w:t>
      </w:r>
    </w:p>
    <w:p w:rsidR="00C91F92" w:rsidRDefault="00C91F92" w:rsidP="00C91F92">
      <w:pPr>
        <w:rPr>
          <w:lang w:eastAsia="zh-CN"/>
        </w:rPr>
      </w:pPr>
    </w:p>
    <w:p w:rsidR="007F30C3" w:rsidRDefault="00200EB6" w:rsidP="007F30C3">
      <w:pPr>
        <w:pStyle w:val="a8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定时器处理流程</w:t>
      </w:r>
    </w:p>
    <w:p w:rsidR="007F30C3" w:rsidRDefault="00200EB6" w:rsidP="007F30C3">
      <w:pPr>
        <w:pStyle w:val="a8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若消息发送成功，关闭定时器</w:t>
      </w:r>
      <w:r w:rsidR="00333049">
        <w:rPr>
          <w:rFonts w:hint="eastAsia"/>
          <w:lang w:eastAsia="zh-CN"/>
        </w:rPr>
        <w:t>，计数器清零。</w:t>
      </w:r>
    </w:p>
    <w:p w:rsidR="007F30C3" w:rsidRDefault="00200EB6" w:rsidP="007F30C3">
      <w:pPr>
        <w:pStyle w:val="a8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若失败且计数器</w:t>
      </w:r>
      <w:r>
        <w:rPr>
          <w:rFonts w:hint="eastAsia"/>
          <w:lang w:eastAsia="zh-CN"/>
        </w:rPr>
        <w:t>&lt;3</w:t>
      </w:r>
      <w:r>
        <w:rPr>
          <w:rFonts w:hint="eastAsia"/>
          <w:lang w:eastAsia="zh-CN"/>
        </w:rPr>
        <w:t>，计数器</w:t>
      </w:r>
      <w:r>
        <w:rPr>
          <w:rFonts w:hint="eastAsia"/>
          <w:lang w:eastAsia="zh-CN"/>
        </w:rPr>
        <w:t>+1</w:t>
      </w:r>
      <w:r>
        <w:rPr>
          <w:rFonts w:hint="eastAsia"/>
          <w:lang w:eastAsia="zh-CN"/>
        </w:rPr>
        <w:t>，并且调用接口发送消息。</w:t>
      </w:r>
    </w:p>
    <w:p w:rsidR="007F30C3" w:rsidRDefault="00200EB6" w:rsidP="007F30C3">
      <w:pPr>
        <w:pStyle w:val="a8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若失败且计数器</w:t>
      </w:r>
      <w:r>
        <w:rPr>
          <w:rFonts w:hint="eastAsia"/>
          <w:lang w:eastAsia="zh-CN"/>
        </w:rPr>
        <w:t>&gt;</w:t>
      </w:r>
      <w:r w:rsidR="00333049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，关闭定时器</w:t>
      </w:r>
      <w:r w:rsidR="00333049">
        <w:rPr>
          <w:rFonts w:hint="eastAsia"/>
          <w:lang w:eastAsia="zh-CN"/>
        </w:rPr>
        <w:t>，计数器清零</w:t>
      </w:r>
      <w:r>
        <w:rPr>
          <w:rFonts w:hint="eastAsia"/>
          <w:lang w:eastAsia="zh-CN"/>
        </w:rPr>
        <w:t>。呈现发送消息失败消息。</w:t>
      </w:r>
    </w:p>
    <w:p w:rsidR="00C91F92" w:rsidRDefault="00C91F92" w:rsidP="00C91F92">
      <w:pPr>
        <w:rPr>
          <w:lang w:eastAsia="zh-CN"/>
        </w:rPr>
      </w:pPr>
    </w:p>
    <w:p w:rsidR="007F30C3" w:rsidRDefault="00C95BD6" w:rsidP="007F30C3">
      <w:pPr>
        <w:pStyle w:val="a8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考虑出问题场景</w:t>
      </w:r>
    </w:p>
    <w:p w:rsidR="007F30C3" w:rsidRDefault="00C95BD6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当串口处于发送消息状态时，界面再次触发发送消息事件，系统如何处理？</w:t>
      </w:r>
      <w:r w:rsidR="008C0F41">
        <w:rPr>
          <w:rFonts w:hint="eastAsia"/>
          <w:lang w:eastAsia="zh-CN"/>
        </w:rPr>
        <w:t>若系统继续发送消息，则系统发送消息可能会冲突，造成信息不可知结果。</w:t>
      </w:r>
    </w:p>
    <w:p w:rsidR="007F30C3" w:rsidRDefault="00C95BD6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系统应当返回提示信息，说明当前不可发送消息。</w:t>
      </w:r>
      <w:r w:rsidR="0095052F">
        <w:rPr>
          <w:rFonts w:hint="eastAsia"/>
          <w:lang w:eastAsia="zh-CN"/>
        </w:rPr>
        <w:t>对于这种情况解决办法</w:t>
      </w:r>
      <w:r>
        <w:rPr>
          <w:rFonts w:hint="eastAsia"/>
          <w:lang w:eastAsia="zh-CN"/>
        </w:rPr>
        <w:t>是</w:t>
      </w:r>
      <w:r w:rsidR="0095052F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主流程中</w:t>
      </w:r>
      <w:r w:rsidR="0095052F">
        <w:rPr>
          <w:rFonts w:hint="eastAsia"/>
          <w:lang w:eastAsia="zh-CN"/>
        </w:rPr>
        <w:t>新增一个判断是否是该场景，若是则</w:t>
      </w:r>
      <w:r>
        <w:rPr>
          <w:rFonts w:hint="eastAsia"/>
          <w:lang w:eastAsia="zh-CN"/>
        </w:rPr>
        <w:t>直接返回</w:t>
      </w:r>
      <w:r w:rsidR="0095052F">
        <w:rPr>
          <w:rFonts w:hint="eastAsia"/>
          <w:lang w:eastAsia="zh-CN"/>
        </w:rPr>
        <w:t>的处理</w:t>
      </w:r>
      <w:r>
        <w:rPr>
          <w:rFonts w:hint="eastAsia"/>
          <w:lang w:eastAsia="zh-CN"/>
        </w:rPr>
        <w:t>。</w:t>
      </w:r>
    </w:p>
    <w:p w:rsidR="00457E2C" w:rsidRDefault="00457E2C" w:rsidP="00C95BD6">
      <w:pPr>
        <w:rPr>
          <w:lang w:eastAsia="zh-CN"/>
        </w:rPr>
      </w:pPr>
    </w:p>
    <w:p w:rsidR="007F30C3" w:rsidRDefault="00C95BD6" w:rsidP="007F30C3">
      <w:pPr>
        <w:ind w:firstLine="360"/>
        <w:rPr>
          <w:lang w:eastAsia="zh-CN"/>
        </w:rPr>
      </w:pPr>
      <w:r>
        <w:rPr>
          <w:rFonts w:hint="eastAsia"/>
          <w:lang w:eastAsia="zh-CN"/>
        </w:rPr>
        <w:t>如何解决这个场景出现的问题，首先需要确定这种场景出现时，系统是个什么状态。</w:t>
      </w:r>
      <w:r w:rsidR="00457E2C">
        <w:rPr>
          <w:rFonts w:hint="eastAsia"/>
          <w:lang w:eastAsia="zh-CN"/>
        </w:rPr>
        <w:t>即，串口处于发送状态，在这种状态下系统正在首次发送消息，或者通过定时器在重发消息。</w:t>
      </w:r>
    </w:p>
    <w:p w:rsidR="00457E2C" w:rsidRDefault="00457E2C" w:rsidP="00C95BD6">
      <w:pPr>
        <w:rPr>
          <w:lang w:eastAsia="zh-CN"/>
        </w:rPr>
      </w:pPr>
    </w:p>
    <w:p w:rsidR="00457E2C" w:rsidRDefault="00457E2C" w:rsidP="00C95BD6">
      <w:pPr>
        <w:rPr>
          <w:lang w:eastAsia="zh-CN"/>
        </w:rPr>
      </w:pPr>
      <w:r>
        <w:rPr>
          <w:rFonts w:hint="eastAsia"/>
          <w:lang w:eastAsia="zh-CN"/>
        </w:rPr>
        <w:t>当前想到方案：</w:t>
      </w:r>
    </w:p>
    <w:p w:rsidR="007F30C3" w:rsidRDefault="008E471D" w:rsidP="007F30C3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新增</w:t>
      </w:r>
      <w:r w:rsidR="00457E2C">
        <w:rPr>
          <w:rFonts w:hint="eastAsia"/>
          <w:lang w:eastAsia="zh-CN"/>
        </w:rPr>
        <w:t>“串口状态”标志，串口状态分为“空闲状态”，“发送状态”</w:t>
      </w:r>
      <w:r w:rsidR="00392E63">
        <w:rPr>
          <w:rFonts w:hint="eastAsia"/>
          <w:lang w:eastAsia="zh-CN"/>
        </w:rPr>
        <w:t>，其初始状态为“空闲状态”</w:t>
      </w:r>
      <w:r w:rsidR="00457E2C">
        <w:rPr>
          <w:rFonts w:hint="eastAsia"/>
          <w:lang w:eastAsia="zh-CN"/>
        </w:rPr>
        <w:t>。目前没有将“接收数据状态”考虑在内，因为这个状态对，解决这个问题无关。</w:t>
      </w:r>
    </w:p>
    <w:p w:rsidR="007F30C3" w:rsidRDefault="00B521B2" w:rsidP="007F30C3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使用该状态时，应该在</w:t>
      </w:r>
      <w:r w:rsidR="00EE59D3">
        <w:rPr>
          <w:rFonts w:hint="eastAsia"/>
          <w:lang w:eastAsia="zh-CN"/>
        </w:rPr>
        <w:t>主流程里面</w:t>
      </w:r>
      <w:r>
        <w:rPr>
          <w:rFonts w:hint="eastAsia"/>
          <w:lang w:eastAsia="zh-CN"/>
        </w:rPr>
        <w:t>调用发送消息接口前，设置状态为“发送状态”，然后在发送成功或者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次重传失败时候，再设置器状态为</w:t>
      </w:r>
      <w:r w:rsidR="003E1D95">
        <w:rPr>
          <w:rFonts w:hint="eastAsia"/>
          <w:lang w:eastAsia="zh-CN"/>
        </w:rPr>
        <w:t>“空闲</w:t>
      </w:r>
      <w:r>
        <w:rPr>
          <w:rFonts w:hint="eastAsia"/>
          <w:lang w:eastAsia="zh-CN"/>
        </w:rPr>
        <w:t>状态</w:t>
      </w:r>
      <w:r w:rsidR="003E1D95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。</w:t>
      </w:r>
      <w:r w:rsidR="00EE59D3">
        <w:rPr>
          <w:rFonts w:hint="eastAsia"/>
          <w:lang w:eastAsia="zh-CN"/>
        </w:rPr>
        <w:t xml:space="preserve"> </w:t>
      </w:r>
      <w:r w:rsidR="00EE59D3">
        <w:rPr>
          <w:rFonts w:hint="eastAsia"/>
          <w:lang w:eastAsia="zh-CN"/>
        </w:rPr>
        <w:t>该状态标记使用，跟</w:t>
      </w:r>
      <w:r w:rsidR="00C8268C">
        <w:rPr>
          <w:rFonts w:hint="eastAsia"/>
          <w:lang w:eastAsia="zh-CN"/>
        </w:rPr>
        <w:t>重传</w:t>
      </w:r>
      <w:r w:rsidR="00EE59D3">
        <w:rPr>
          <w:rFonts w:hint="eastAsia"/>
          <w:lang w:eastAsia="zh-CN"/>
        </w:rPr>
        <w:t>计数器类似。也需要在主流程里面调用发送消息前，清零计数器。</w:t>
      </w:r>
    </w:p>
    <w:p w:rsidR="007F30C3" w:rsidRDefault="00077F7D" w:rsidP="007F30C3">
      <w:pPr>
        <w:pStyle w:val="a8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技术问题</w:t>
      </w:r>
    </w:p>
    <w:p w:rsidR="00077F7D" w:rsidRDefault="00077F7D" w:rsidP="00077F7D">
      <w:pPr>
        <w:rPr>
          <w:lang w:eastAsia="zh-CN"/>
        </w:rPr>
      </w:pPr>
      <w:r>
        <w:rPr>
          <w:rFonts w:hint="eastAsia"/>
          <w:lang w:eastAsia="zh-CN"/>
        </w:rPr>
        <w:t>VC6.0</w:t>
      </w:r>
      <w:r>
        <w:rPr>
          <w:rFonts w:hint="eastAsia"/>
          <w:lang w:eastAsia="zh-CN"/>
        </w:rPr>
        <w:t>定时器如何使用？</w:t>
      </w:r>
      <w:r w:rsidR="00F13C4A">
        <w:rPr>
          <w:rFonts w:hint="eastAsia"/>
          <w:lang w:eastAsia="zh-CN"/>
        </w:rPr>
        <w:t>定时器打开和关闭</w:t>
      </w:r>
    </w:p>
    <w:p w:rsidR="00F13C4A" w:rsidRDefault="00350250" w:rsidP="00077F7D">
      <w:pPr>
        <w:rPr>
          <w:lang w:eastAsia="zh-CN"/>
        </w:rPr>
      </w:pPr>
      <w:r>
        <w:rPr>
          <w:rFonts w:hint="eastAsia"/>
          <w:lang w:eastAsia="zh-CN"/>
        </w:rPr>
        <w:t>通用发送消息接口如何设计更好？</w:t>
      </w:r>
    </w:p>
    <w:p w:rsidR="00EE3616" w:rsidRDefault="00EE3616" w:rsidP="00077F7D">
      <w:pPr>
        <w:rPr>
          <w:lang w:eastAsia="zh-CN"/>
        </w:rPr>
      </w:pPr>
      <w:r>
        <w:rPr>
          <w:rFonts w:hint="eastAsia"/>
          <w:lang w:eastAsia="zh-CN"/>
        </w:rPr>
        <w:t>考虑：参数设计需要包括串口对象</w:t>
      </w:r>
      <w:r w:rsidR="00C93F78">
        <w:rPr>
          <w:rFonts w:hint="eastAsia"/>
          <w:lang w:eastAsia="zh-CN"/>
        </w:rPr>
        <w:t>（发送消息时需要）</w:t>
      </w:r>
      <w:r>
        <w:rPr>
          <w:rFonts w:hint="eastAsia"/>
          <w:lang w:eastAsia="zh-CN"/>
        </w:rPr>
        <w:t>、定时器</w:t>
      </w:r>
      <w:r w:rsidR="009D755B">
        <w:rPr>
          <w:rFonts w:hint="eastAsia"/>
          <w:lang w:eastAsia="zh-CN"/>
        </w:rPr>
        <w:t>ID</w:t>
      </w:r>
      <w:r w:rsidR="00466A7C">
        <w:rPr>
          <w:rFonts w:hint="eastAsia"/>
          <w:lang w:eastAsia="zh-CN"/>
        </w:rPr>
        <w:t>（关闭定时器需要）</w:t>
      </w:r>
      <w:r>
        <w:rPr>
          <w:rFonts w:hint="eastAsia"/>
          <w:lang w:eastAsia="zh-CN"/>
        </w:rPr>
        <w:t>、</w:t>
      </w:r>
      <w:r w:rsidR="009D755B">
        <w:rPr>
          <w:rFonts w:hint="eastAsia"/>
          <w:lang w:eastAsia="zh-CN"/>
        </w:rPr>
        <w:t>对应重传计数器</w:t>
      </w:r>
      <w:r w:rsidR="00537892">
        <w:rPr>
          <w:rFonts w:hint="eastAsia"/>
          <w:lang w:eastAsia="zh-CN"/>
        </w:rPr>
        <w:t>地址</w:t>
      </w:r>
      <w:r w:rsidR="0086349C">
        <w:rPr>
          <w:rFonts w:hint="eastAsia"/>
          <w:lang w:eastAsia="zh-CN"/>
        </w:rPr>
        <w:t>（计数器清理和增加需要）</w:t>
      </w:r>
      <w:r w:rsidR="009D755B">
        <w:rPr>
          <w:rFonts w:hint="eastAsia"/>
          <w:lang w:eastAsia="zh-CN"/>
        </w:rPr>
        <w:t>、串口</w:t>
      </w:r>
      <w:r w:rsidR="00537892">
        <w:rPr>
          <w:rFonts w:hint="eastAsia"/>
          <w:lang w:eastAsia="zh-CN"/>
        </w:rPr>
        <w:t>状态地址</w:t>
      </w:r>
      <w:r w:rsidR="00FD1653">
        <w:rPr>
          <w:rFonts w:hint="eastAsia"/>
          <w:lang w:eastAsia="zh-CN"/>
        </w:rPr>
        <w:t>（设置串口状态需要）</w:t>
      </w:r>
      <w:r w:rsidR="009D755B">
        <w:rPr>
          <w:rFonts w:hint="eastAsia"/>
          <w:lang w:eastAsia="zh-CN"/>
        </w:rPr>
        <w:t>。</w:t>
      </w:r>
      <w:r w:rsidR="009E4D50">
        <w:rPr>
          <w:rFonts w:hint="eastAsia"/>
          <w:lang w:eastAsia="zh-CN"/>
        </w:rPr>
        <w:t>这样通用性强，多个串口均可以直接调用。</w:t>
      </w:r>
    </w:p>
    <w:p w:rsidR="00ED0D47" w:rsidRPr="00EE3616" w:rsidRDefault="00ED0D47" w:rsidP="00077F7D">
      <w:pPr>
        <w:rPr>
          <w:lang w:eastAsia="zh-CN"/>
        </w:rPr>
      </w:pPr>
    </w:p>
    <w:p w:rsidR="00C95BD6" w:rsidRDefault="004617A3" w:rsidP="007754FA">
      <w:pPr>
        <w:rPr>
          <w:lang w:eastAsia="zh-CN"/>
        </w:rPr>
      </w:pPr>
      <w:r>
        <w:rPr>
          <w:rFonts w:hint="eastAsia"/>
          <w:lang w:eastAsia="zh-CN"/>
        </w:rPr>
        <w:t>二、</w:t>
      </w:r>
      <w:r w:rsidR="007754FA">
        <w:rPr>
          <w:rFonts w:hint="eastAsia"/>
          <w:lang w:eastAsia="zh-CN"/>
        </w:rPr>
        <w:t>发送消息</w:t>
      </w:r>
      <w:r w:rsidR="00F367CE">
        <w:rPr>
          <w:rFonts w:hint="eastAsia"/>
          <w:lang w:eastAsia="zh-CN"/>
        </w:rPr>
        <w:t>实现方案</w:t>
      </w:r>
      <w:r w:rsidR="007754FA">
        <w:rPr>
          <w:rFonts w:hint="eastAsia"/>
          <w:lang w:eastAsia="zh-CN"/>
        </w:rPr>
        <w:t>（</w:t>
      </w:r>
      <w:r w:rsidR="007754FA">
        <w:rPr>
          <w:rFonts w:hint="eastAsia"/>
          <w:lang w:eastAsia="zh-CN"/>
        </w:rPr>
        <w:t>2</w:t>
      </w:r>
      <w:r w:rsidR="007754FA">
        <w:rPr>
          <w:rFonts w:hint="eastAsia"/>
          <w:lang w:eastAsia="zh-CN"/>
        </w:rPr>
        <w:t>个及</w:t>
      </w:r>
      <w:r w:rsidR="00DF4BE1">
        <w:rPr>
          <w:rFonts w:hint="eastAsia"/>
          <w:lang w:eastAsia="zh-CN"/>
        </w:rPr>
        <w:t>2</w:t>
      </w:r>
      <w:r w:rsidR="00DF4BE1">
        <w:rPr>
          <w:rFonts w:hint="eastAsia"/>
          <w:lang w:eastAsia="zh-CN"/>
        </w:rPr>
        <w:t>个</w:t>
      </w:r>
      <w:r w:rsidR="007754FA">
        <w:rPr>
          <w:rFonts w:hint="eastAsia"/>
          <w:lang w:eastAsia="zh-CN"/>
        </w:rPr>
        <w:t>以上串口）</w:t>
      </w:r>
    </w:p>
    <w:p w:rsidR="007F30C3" w:rsidRDefault="0095052F" w:rsidP="007F30C3">
      <w:pPr>
        <w:pStyle w:val="a8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发送消息主流程</w:t>
      </w:r>
    </w:p>
    <w:p w:rsidR="00320F06" w:rsidRDefault="00320F06" w:rsidP="007754FA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1B76B1">
        <w:rPr>
          <w:rFonts w:hint="eastAsia"/>
          <w:lang w:eastAsia="zh-CN"/>
        </w:rPr>
        <w:t>判断</w:t>
      </w:r>
      <w:r w:rsidR="005A0425">
        <w:rPr>
          <w:rFonts w:hint="eastAsia"/>
          <w:lang w:eastAsia="zh-CN"/>
        </w:rPr>
        <w:t>当前系统状态</w:t>
      </w:r>
      <w:r w:rsidR="000C5C14">
        <w:rPr>
          <w:rFonts w:hint="eastAsia"/>
          <w:lang w:eastAsia="zh-CN"/>
        </w:rPr>
        <w:t>是否符合</w:t>
      </w:r>
      <w:r w:rsidR="001B76B1">
        <w:rPr>
          <w:rFonts w:hint="eastAsia"/>
          <w:lang w:eastAsia="zh-CN"/>
        </w:rPr>
        <w:t>响应</w:t>
      </w:r>
      <w:r w:rsidR="005A0425">
        <w:rPr>
          <w:rFonts w:hint="eastAsia"/>
          <w:lang w:eastAsia="zh-CN"/>
        </w:rPr>
        <w:t>发送事件的条件</w:t>
      </w:r>
      <w:r>
        <w:rPr>
          <w:rFonts w:hint="eastAsia"/>
          <w:lang w:eastAsia="zh-CN"/>
        </w:rPr>
        <w:t xml:space="preserve"> </w:t>
      </w:r>
    </w:p>
    <w:p w:rsidR="00320F06" w:rsidRDefault="00320F06" w:rsidP="007754FA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获取界面数据</w:t>
      </w:r>
    </w:p>
    <w:p w:rsidR="00320F06" w:rsidRDefault="00320F06" w:rsidP="007754FA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构造待发送的数据</w:t>
      </w:r>
      <w:r w:rsidR="00595B5F">
        <w:rPr>
          <w:rFonts w:hint="eastAsia"/>
          <w:lang w:eastAsia="zh-CN"/>
        </w:rPr>
        <w:t>。由于两个串口发送数据不同，需要携带频道号。故需要分别构造</w:t>
      </w:r>
      <w:r w:rsidR="00595B5F">
        <w:rPr>
          <w:rFonts w:hint="eastAsia"/>
          <w:lang w:eastAsia="zh-CN"/>
        </w:rPr>
        <w:t>2</w:t>
      </w:r>
      <w:r w:rsidR="00595B5F">
        <w:rPr>
          <w:rFonts w:hint="eastAsia"/>
          <w:lang w:eastAsia="zh-CN"/>
        </w:rPr>
        <w:t>个串口数据。</w:t>
      </w:r>
    </w:p>
    <w:p w:rsidR="00936FA2" w:rsidRDefault="00936FA2" w:rsidP="007754FA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 w:rsidR="003C6A53">
        <w:rPr>
          <w:rFonts w:hint="eastAsia"/>
          <w:lang w:eastAsia="zh-CN"/>
        </w:rPr>
        <w:t>若串口</w:t>
      </w:r>
      <w:r w:rsidR="003C6A53">
        <w:rPr>
          <w:rFonts w:hint="eastAsia"/>
          <w:lang w:eastAsia="zh-CN"/>
        </w:rPr>
        <w:t>1</w:t>
      </w:r>
      <w:r w:rsidR="003C6A53">
        <w:rPr>
          <w:rFonts w:hint="eastAsia"/>
          <w:lang w:eastAsia="zh-CN"/>
        </w:rPr>
        <w:t>打开且串口</w:t>
      </w:r>
      <w:r w:rsidR="003C6A53">
        <w:rPr>
          <w:rFonts w:hint="eastAsia"/>
          <w:lang w:eastAsia="zh-CN"/>
        </w:rPr>
        <w:t>1</w:t>
      </w:r>
      <w:r w:rsidR="003C6A53">
        <w:rPr>
          <w:rFonts w:hint="eastAsia"/>
          <w:lang w:eastAsia="zh-CN"/>
        </w:rPr>
        <w:t>状态为空闲状态，则调用通用接口</w:t>
      </w:r>
      <w:r w:rsidR="0078638F">
        <w:rPr>
          <w:rFonts w:hint="eastAsia"/>
          <w:lang w:eastAsia="zh-CN"/>
        </w:rPr>
        <w:t>给串口</w:t>
      </w:r>
      <w:r w:rsidR="0078638F">
        <w:rPr>
          <w:rFonts w:hint="eastAsia"/>
          <w:lang w:eastAsia="zh-CN"/>
        </w:rPr>
        <w:t>1</w:t>
      </w:r>
      <w:r w:rsidR="0078638F">
        <w:rPr>
          <w:rFonts w:hint="eastAsia"/>
          <w:lang w:eastAsia="zh-CN"/>
        </w:rPr>
        <w:t>发送</w:t>
      </w:r>
      <w:r w:rsidR="003C6A53">
        <w:rPr>
          <w:rFonts w:hint="eastAsia"/>
          <w:lang w:eastAsia="zh-CN"/>
        </w:rPr>
        <w:t>消息</w:t>
      </w:r>
      <w:r w:rsidR="0078638F">
        <w:rPr>
          <w:rFonts w:hint="eastAsia"/>
          <w:lang w:eastAsia="zh-CN"/>
        </w:rPr>
        <w:t>，启动定时器</w:t>
      </w:r>
      <w:r w:rsidR="0078638F">
        <w:rPr>
          <w:rFonts w:hint="eastAsia"/>
          <w:lang w:eastAsia="zh-CN"/>
        </w:rPr>
        <w:t>1</w:t>
      </w:r>
      <w:r w:rsidR="0078638F">
        <w:rPr>
          <w:rFonts w:hint="eastAsia"/>
          <w:lang w:eastAsia="zh-CN"/>
        </w:rPr>
        <w:t>；</w:t>
      </w:r>
    </w:p>
    <w:p w:rsidR="00AE0395" w:rsidRDefault="0078638F" w:rsidP="007754FA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3278A4">
        <w:rPr>
          <w:rFonts w:hint="eastAsia"/>
          <w:lang w:eastAsia="zh-CN"/>
        </w:rPr>
        <w:t>若</w:t>
      </w: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2</w:t>
      </w:r>
      <w:r w:rsidR="003C6A53">
        <w:rPr>
          <w:rFonts w:hint="eastAsia"/>
          <w:lang w:eastAsia="zh-CN"/>
        </w:rPr>
        <w:t>打开且串口</w:t>
      </w:r>
      <w:r w:rsidR="00C8435C">
        <w:rPr>
          <w:rFonts w:hint="eastAsia"/>
          <w:lang w:eastAsia="zh-CN"/>
        </w:rPr>
        <w:t>2</w:t>
      </w:r>
      <w:r w:rsidR="003C6A53">
        <w:rPr>
          <w:rFonts w:hint="eastAsia"/>
          <w:lang w:eastAsia="zh-CN"/>
        </w:rPr>
        <w:t>状态为空闲状态，则调用通用接口给串口</w:t>
      </w:r>
      <w:r w:rsidR="00C8435C">
        <w:rPr>
          <w:rFonts w:hint="eastAsia"/>
          <w:lang w:eastAsia="zh-CN"/>
        </w:rPr>
        <w:t>2</w:t>
      </w:r>
      <w:r w:rsidR="003C6A53">
        <w:rPr>
          <w:rFonts w:hint="eastAsia"/>
          <w:lang w:eastAsia="zh-CN"/>
        </w:rPr>
        <w:t>发送消息</w:t>
      </w:r>
      <w:r>
        <w:rPr>
          <w:rFonts w:hint="eastAsia"/>
          <w:lang w:eastAsia="zh-CN"/>
        </w:rPr>
        <w:t>发送数据，启动定时器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；</w:t>
      </w:r>
    </w:p>
    <w:p w:rsidR="00C414FA" w:rsidRDefault="00C414FA" w:rsidP="00500732">
      <w:pPr>
        <w:rPr>
          <w:lang w:eastAsia="zh-CN"/>
        </w:rPr>
      </w:pPr>
    </w:p>
    <w:p w:rsidR="007F30C3" w:rsidRDefault="00AE0395" w:rsidP="007F30C3">
      <w:pPr>
        <w:pStyle w:val="a8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定时器处理流程</w:t>
      </w:r>
    </w:p>
    <w:p w:rsidR="00D215CC" w:rsidRDefault="002A63AE" w:rsidP="00500732">
      <w:pPr>
        <w:rPr>
          <w:lang w:eastAsia="zh-CN"/>
        </w:rPr>
      </w:pPr>
      <w:r>
        <w:rPr>
          <w:rFonts w:hint="eastAsia"/>
          <w:lang w:eastAsia="zh-CN"/>
        </w:rPr>
        <w:t>每个定时器的处理流程</w:t>
      </w:r>
      <w:r w:rsidR="00D215CC">
        <w:rPr>
          <w:rFonts w:hint="eastAsia"/>
          <w:lang w:eastAsia="zh-CN"/>
        </w:rPr>
        <w:t>跟单串口</w:t>
      </w:r>
      <w:r>
        <w:rPr>
          <w:rFonts w:hint="eastAsia"/>
          <w:lang w:eastAsia="zh-CN"/>
        </w:rPr>
        <w:t>下定时处理流程一样。</w:t>
      </w:r>
      <w:r w:rsidR="0063738E">
        <w:rPr>
          <w:rFonts w:hint="eastAsia"/>
          <w:lang w:eastAsia="zh-CN"/>
        </w:rPr>
        <w:t>区别在与此处多了一个定时器而已</w:t>
      </w:r>
      <w:r w:rsidR="00D215CC">
        <w:rPr>
          <w:rFonts w:hint="eastAsia"/>
          <w:lang w:eastAsia="zh-CN"/>
        </w:rPr>
        <w:t>。</w:t>
      </w:r>
    </w:p>
    <w:p w:rsidR="00D215CC" w:rsidRDefault="00D215CC" w:rsidP="00500732">
      <w:pPr>
        <w:rPr>
          <w:lang w:eastAsia="zh-CN"/>
        </w:rPr>
      </w:pPr>
    </w:p>
    <w:p w:rsidR="007F30C3" w:rsidRDefault="00C414FA" w:rsidP="007F30C3">
      <w:pPr>
        <w:pStyle w:val="a8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考虑出问题场景</w:t>
      </w:r>
    </w:p>
    <w:p w:rsidR="00C0659C" w:rsidRDefault="00271E2D" w:rsidP="00C0659C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265701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两个串口同时打开</w:t>
      </w:r>
      <w:r w:rsidR="005A10DD">
        <w:rPr>
          <w:rFonts w:hint="eastAsia"/>
          <w:lang w:eastAsia="zh-CN"/>
        </w:rPr>
        <w:t>，一个发送成功，一个发送失败场景，是否会出现发送成功的串口重发数据的情况？</w:t>
      </w:r>
      <w:r w:rsidR="005A10DD">
        <w:rPr>
          <w:rFonts w:hint="eastAsia"/>
          <w:lang w:eastAsia="zh-CN"/>
        </w:rPr>
        <w:t xml:space="preserve"> </w:t>
      </w:r>
      <w:r w:rsidR="005A10DD">
        <w:rPr>
          <w:rFonts w:hint="eastAsia"/>
          <w:lang w:eastAsia="zh-CN"/>
        </w:rPr>
        <w:t>不会，数据重传，在定时器里面处理，若成功定时器将会立即关闭，不会再次重传。</w:t>
      </w:r>
    </w:p>
    <w:p w:rsidR="00265701" w:rsidRDefault="00265701" w:rsidP="00C0659C">
      <w:pPr>
        <w:rPr>
          <w:lang w:eastAsia="zh-CN"/>
        </w:rPr>
      </w:pPr>
      <w:r>
        <w:rPr>
          <w:rFonts w:hint="eastAsia"/>
          <w:lang w:eastAsia="zh-CN"/>
        </w:rPr>
        <w:t>2)</w:t>
      </w:r>
      <w:r w:rsidR="000342AB">
        <w:rPr>
          <w:rFonts w:hint="eastAsia"/>
          <w:lang w:eastAsia="zh-CN"/>
        </w:rPr>
        <w:t>两个串口同时打开，均发送失败的情况。会先后呈现两个消息表征消息发送失败。</w:t>
      </w:r>
      <w:r w:rsidR="00CA612B">
        <w:rPr>
          <w:rFonts w:hint="eastAsia"/>
          <w:lang w:eastAsia="zh-CN"/>
        </w:rPr>
        <w:t>暂无解决办法。</w:t>
      </w:r>
    </w:p>
    <w:p w:rsidR="00D4519A" w:rsidRDefault="00D4519A" w:rsidP="00C0659C">
      <w:pPr>
        <w:rPr>
          <w:lang w:eastAsia="zh-CN"/>
        </w:rPr>
      </w:pPr>
      <w:r>
        <w:rPr>
          <w:rFonts w:hint="eastAsia"/>
          <w:lang w:eastAsia="zh-CN"/>
        </w:rPr>
        <w:t>3)</w:t>
      </w:r>
      <w:r>
        <w:rPr>
          <w:rFonts w:hint="eastAsia"/>
          <w:lang w:eastAsia="zh-CN"/>
        </w:rPr>
        <w:t>两个串口同时打开，均发送成功情况。</w:t>
      </w:r>
      <w:r w:rsidR="001D68A4">
        <w:rPr>
          <w:rFonts w:hint="eastAsia"/>
          <w:lang w:eastAsia="zh-CN"/>
        </w:rPr>
        <w:t>无</w:t>
      </w:r>
      <w:r w:rsidR="00EC0EEF">
        <w:rPr>
          <w:rFonts w:hint="eastAsia"/>
          <w:lang w:eastAsia="zh-CN"/>
        </w:rPr>
        <w:t>会</w:t>
      </w:r>
      <w:r w:rsidR="001D68A4">
        <w:rPr>
          <w:rFonts w:hint="eastAsia"/>
          <w:lang w:eastAsia="zh-CN"/>
        </w:rPr>
        <w:t>问题</w:t>
      </w:r>
      <w:r w:rsidR="00EC0EEF">
        <w:rPr>
          <w:rFonts w:hint="eastAsia"/>
          <w:lang w:eastAsia="zh-CN"/>
        </w:rPr>
        <w:t>情况。</w:t>
      </w:r>
    </w:p>
    <w:p w:rsidR="00E928BA" w:rsidRDefault="00E928BA" w:rsidP="00C0659C">
      <w:pPr>
        <w:rPr>
          <w:lang w:eastAsia="zh-CN"/>
        </w:rPr>
      </w:pPr>
      <w:r>
        <w:rPr>
          <w:rFonts w:hint="eastAsia"/>
          <w:lang w:eastAsia="zh-CN"/>
        </w:rPr>
        <w:t>4)</w:t>
      </w:r>
      <w:r>
        <w:rPr>
          <w:rFonts w:hint="eastAsia"/>
          <w:lang w:eastAsia="zh-CN"/>
        </w:rPr>
        <w:t>一个串口打开，一个关闭情况。</w:t>
      </w:r>
      <w:r w:rsidR="005C7DBA">
        <w:rPr>
          <w:rFonts w:hint="eastAsia"/>
          <w:lang w:eastAsia="zh-CN"/>
        </w:rPr>
        <w:t>按照单串口处理一样。这里不考虑。</w:t>
      </w:r>
    </w:p>
    <w:p w:rsidR="000C5C14" w:rsidRPr="00265701" w:rsidRDefault="000C5C14" w:rsidP="00C0659C">
      <w:pPr>
        <w:rPr>
          <w:lang w:eastAsia="zh-CN"/>
        </w:rPr>
      </w:pPr>
      <w:r>
        <w:rPr>
          <w:rFonts w:hint="eastAsia"/>
          <w:lang w:eastAsia="zh-CN"/>
        </w:rPr>
        <w:t>5)</w:t>
      </w:r>
      <w:r>
        <w:rPr>
          <w:rFonts w:hint="eastAsia"/>
          <w:lang w:eastAsia="zh-CN"/>
        </w:rPr>
        <w:t>考虑</w:t>
      </w:r>
      <w:r w:rsidR="00894B25">
        <w:rPr>
          <w:rFonts w:hint="eastAsia"/>
          <w:lang w:eastAsia="zh-CN"/>
        </w:rPr>
        <w:t>符合</w:t>
      </w:r>
      <w:r>
        <w:rPr>
          <w:rFonts w:hint="eastAsia"/>
          <w:lang w:eastAsia="zh-CN"/>
        </w:rPr>
        <w:t>响应发送的事情的条件</w:t>
      </w:r>
      <w:r w:rsidR="00547870">
        <w:rPr>
          <w:rFonts w:hint="eastAsia"/>
          <w:lang w:eastAsia="zh-CN"/>
        </w:rPr>
        <w:t>有哪些</w:t>
      </w:r>
      <w:r>
        <w:rPr>
          <w:rFonts w:hint="eastAsia"/>
          <w:lang w:eastAsia="zh-CN"/>
        </w:rPr>
        <w:t>?</w:t>
      </w:r>
    </w:p>
    <w:p w:rsidR="008B1873" w:rsidRDefault="00D054F9" w:rsidP="007754FA">
      <w:pPr>
        <w:rPr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eastAsia="zh-CN"/>
        </w:rPr>
        <w:t>(</w:t>
      </w:r>
      <w:r w:rsidR="009A6609">
        <w:rPr>
          <w:rFonts w:hint="eastAsia"/>
          <w:lang w:eastAsia="zh-CN"/>
        </w:rPr>
        <w:t>串口打开</w:t>
      </w:r>
      <w:r w:rsidR="00DC6E23">
        <w:rPr>
          <w:rFonts w:hint="eastAsia"/>
          <w:lang w:eastAsia="zh-CN"/>
        </w:rPr>
        <w:t>状态</w:t>
      </w:r>
      <w:r w:rsidR="009A6609">
        <w:rPr>
          <w:rFonts w:hint="eastAsia"/>
          <w:lang w:eastAsia="zh-CN"/>
        </w:rPr>
        <w:t>&amp;&amp;</w:t>
      </w:r>
      <w:r w:rsidR="009A6609">
        <w:rPr>
          <w:rFonts w:hint="eastAsia"/>
          <w:lang w:eastAsia="zh-CN"/>
        </w:rPr>
        <w:t>发送状态</w:t>
      </w:r>
      <w:r w:rsidR="008B1873">
        <w:rPr>
          <w:rFonts w:hint="eastAsia"/>
          <w:lang w:eastAsia="zh-CN"/>
        </w:rPr>
        <w:t>（串口</w:t>
      </w:r>
      <w:r w:rsidR="008B1873">
        <w:rPr>
          <w:rFonts w:hint="eastAsia"/>
          <w:lang w:eastAsia="zh-CN"/>
        </w:rPr>
        <w:t>2</w:t>
      </w:r>
      <w:r w:rsidR="008B187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||</w:t>
      </w:r>
      <w:r w:rsidR="008B1873">
        <w:rPr>
          <w:rFonts w:hint="eastAsia"/>
          <w:lang w:eastAsia="zh-CN"/>
        </w:rPr>
        <w:t>串口</w:t>
      </w:r>
      <w:r w:rsidR="008B1873">
        <w:rPr>
          <w:rFonts w:hint="eastAsia"/>
          <w:lang w:eastAsia="zh-CN"/>
        </w:rPr>
        <w:t>1</w:t>
      </w:r>
      <w:r w:rsidR="008B1873">
        <w:rPr>
          <w:rFonts w:hint="eastAsia"/>
          <w:lang w:eastAsia="zh-CN"/>
        </w:rPr>
        <w:t>关闭</w:t>
      </w:r>
      <w:r w:rsidR="008B1873">
        <w:rPr>
          <w:rFonts w:hint="eastAsia"/>
          <w:lang w:eastAsia="zh-CN"/>
        </w:rPr>
        <w:t>&amp;&amp;</w:t>
      </w:r>
      <w:r w:rsidR="008B1873">
        <w:rPr>
          <w:rFonts w:hint="eastAsia"/>
          <w:lang w:eastAsia="zh-CN"/>
        </w:rPr>
        <w:t>串口</w:t>
      </w:r>
      <w:r w:rsidR="008B1873">
        <w:rPr>
          <w:rFonts w:hint="eastAsia"/>
          <w:lang w:eastAsia="zh-CN"/>
        </w:rPr>
        <w:t>2</w:t>
      </w:r>
      <w:r w:rsidR="008B1873">
        <w:rPr>
          <w:rFonts w:hint="eastAsia"/>
          <w:lang w:eastAsia="zh-CN"/>
        </w:rPr>
        <w:t>也关闭</w:t>
      </w:r>
      <w:r>
        <w:rPr>
          <w:rFonts w:hint="eastAsia"/>
          <w:lang w:eastAsia="zh-CN"/>
        </w:rPr>
        <w:t>)</w:t>
      </w:r>
    </w:p>
    <w:p w:rsidR="002A462A" w:rsidRDefault="002A462A" w:rsidP="007754FA">
      <w:pPr>
        <w:rPr>
          <w:lang w:eastAsia="zh-CN"/>
        </w:rPr>
      </w:pPr>
    </w:p>
    <w:p w:rsidR="007F30C3" w:rsidRDefault="00FA2894" w:rsidP="007F30C3">
      <w:pPr>
        <w:pStyle w:val="a8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相关状态标记考虑</w:t>
      </w:r>
    </w:p>
    <w:p w:rsidR="007F30C3" w:rsidRDefault="009B0981" w:rsidP="007F30C3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当前需要用到状态包括“串口状态”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“串口关闭状态”</w:t>
      </w:r>
      <w:r w:rsidR="007F6932">
        <w:rPr>
          <w:rFonts w:hint="eastAsia"/>
          <w:lang w:eastAsia="zh-CN"/>
        </w:rPr>
        <w:t>+</w:t>
      </w:r>
      <w:r w:rsidR="007F6932">
        <w:rPr>
          <w:rFonts w:hint="eastAsia"/>
          <w:lang w:eastAsia="zh-CN"/>
        </w:rPr>
        <w:t>“计数器”</w:t>
      </w:r>
    </w:p>
    <w:p w:rsidR="007F30C3" w:rsidRDefault="007F30C3" w:rsidP="007F30C3">
      <w:pPr>
        <w:pStyle w:val="a8"/>
        <w:ind w:left="360"/>
        <w:rPr>
          <w:lang w:eastAsia="zh-CN"/>
        </w:rPr>
      </w:pPr>
    </w:p>
    <w:p w:rsidR="002A462A" w:rsidRDefault="002A462A" w:rsidP="007754FA">
      <w:pPr>
        <w:rPr>
          <w:lang w:eastAsia="zh-CN"/>
        </w:rPr>
      </w:pPr>
      <w:r>
        <w:rPr>
          <w:rFonts w:hint="eastAsia"/>
          <w:lang w:eastAsia="zh-CN"/>
        </w:rPr>
        <w:t>三、接收消息</w:t>
      </w:r>
      <w:r w:rsidR="00736FA7">
        <w:rPr>
          <w:rFonts w:hint="eastAsia"/>
          <w:lang w:eastAsia="zh-CN"/>
        </w:rPr>
        <w:t>实现方案</w:t>
      </w:r>
      <w:r>
        <w:rPr>
          <w:rFonts w:hint="eastAsia"/>
          <w:lang w:eastAsia="zh-CN"/>
        </w:rPr>
        <w:t>（单串口）</w:t>
      </w:r>
    </w:p>
    <w:p w:rsidR="007F30C3" w:rsidRDefault="008E3E06" w:rsidP="007F30C3">
      <w:pPr>
        <w:pStyle w:val="a8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接收消息</w:t>
      </w:r>
      <w:r w:rsidR="0036069B">
        <w:rPr>
          <w:rFonts w:hint="eastAsia"/>
          <w:lang w:eastAsia="zh-CN"/>
        </w:rPr>
        <w:t>主流程</w:t>
      </w:r>
    </w:p>
    <w:p w:rsidR="00790B9B" w:rsidRDefault="00790B9B" w:rsidP="007754FA">
      <w:pPr>
        <w:rPr>
          <w:lang w:eastAsia="zh-CN"/>
        </w:rPr>
      </w:pPr>
      <w:r>
        <w:rPr>
          <w:rFonts w:hint="eastAsia"/>
          <w:lang w:eastAsia="zh-CN"/>
        </w:rPr>
        <w:t>1)</w:t>
      </w:r>
      <w:r>
        <w:rPr>
          <w:rFonts w:hint="eastAsia"/>
          <w:lang w:eastAsia="zh-CN"/>
        </w:rPr>
        <w:t>读取串口数据</w:t>
      </w:r>
    </w:p>
    <w:p w:rsidR="00790B9B" w:rsidRDefault="00790B9B" w:rsidP="007754FA">
      <w:pPr>
        <w:rPr>
          <w:lang w:eastAsia="zh-CN"/>
        </w:rPr>
      </w:pPr>
      <w:r>
        <w:rPr>
          <w:rFonts w:hint="eastAsia"/>
          <w:lang w:eastAsia="zh-CN"/>
        </w:rPr>
        <w:t>2)</w:t>
      </w:r>
      <w:r>
        <w:rPr>
          <w:rFonts w:hint="eastAsia"/>
          <w:lang w:eastAsia="zh-CN"/>
        </w:rPr>
        <w:t>解析数据</w:t>
      </w:r>
    </w:p>
    <w:p w:rsidR="00E905B2" w:rsidRDefault="00E905B2" w:rsidP="007754FA">
      <w:pPr>
        <w:rPr>
          <w:lang w:eastAsia="zh-CN"/>
        </w:rPr>
      </w:pPr>
      <w:r>
        <w:rPr>
          <w:rFonts w:hint="eastAsia"/>
          <w:lang w:eastAsia="zh-CN"/>
        </w:rPr>
        <w:t>3)</w:t>
      </w:r>
      <w:r w:rsidR="00BD380B">
        <w:rPr>
          <w:rFonts w:hint="eastAsia"/>
          <w:lang w:eastAsia="zh-CN"/>
        </w:rPr>
        <w:t>调用通用发送消息接口响应</w:t>
      </w:r>
      <w:r w:rsidR="00BD380B">
        <w:rPr>
          <w:rFonts w:hint="eastAsia"/>
          <w:lang w:eastAsia="zh-CN"/>
        </w:rPr>
        <w:t>ACK</w:t>
      </w:r>
      <w:r w:rsidR="00BD380B">
        <w:rPr>
          <w:rFonts w:hint="eastAsia"/>
          <w:lang w:eastAsia="zh-CN"/>
        </w:rPr>
        <w:t>消息。</w:t>
      </w:r>
      <w:r w:rsidR="00AD5FC8">
        <w:rPr>
          <w:rFonts w:hint="eastAsia"/>
          <w:lang w:eastAsia="zh-CN"/>
        </w:rPr>
        <w:t>（仅仅发送一次</w:t>
      </w:r>
      <w:r w:rsidR="00A35607">
        <w:rPr>
          <w:rFonts w:hint="eastAsia"/>
          <w:lang w:eastAsia="zh-CN"/>
        </w:rPr>
        <w:t>无管是否发送成功</w:t>
      </w:r>
      <w:r w:rsidR="00AD5FC8">
        <w:rPr>
          <w:rFonts w:hint="eastAsia"/>
          <w:lang w:eastAsia="zh-CN"/>
        </w:rPr>
        <w:t>）</w:t>
      </w:r>
    </w:p>
    <w:p w:rsidR="00C003B0" w:rsidRDefault="00C003B0" w:rsidP="007754FA">
      <w:pPr>
        <w:rPr>
          <w:lang w:eastAsia="zh-CN"/>
        </w:rPr>
      </w:pPr>
      <w:r>
        <w:rPr>
          <w:rFonts w:hint="eastAsia"/>
          <w:lang w:eastAsia="zh-CN"/>
        </w:rPr>
        <w:t>4)</w:t>
      </w:r>
      <w:r w:rsidR="00D82BC1">
        <w:rPr>
          <w:rFonts w:hint="eastAsia"/>
          <w:lang w:eastAsia="zh-CN"/>
        </w:rPr>
        <w:t>显示消息</w:t>
      </w:r>
    </w:p>
    <w:p w:rsidR="00861D1C" w:rsidRDefault="00861D1C" w:rsidP="007754FA">
      <w:pPr>
        <w:rPr>
          <w:lang w:eastAsia="zh-CN"/>
        </w:rPr>
      </w:pPr>
    </w:p>
    <w:p w:rsidR="007F30C3" w:rsidRDefault="008E3E06" w:rsidP="007F30C3">
      <w:pPr>
        <w:pStyle w:val="a8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显示消息流程</w:t>
      </w:r>
    </w:p>
    <w:p w:rsidR="00861D1C" w:rsidRDefault="00C004A0" w:rsidP="009039C9">
      <w:pPr>
        <w:rPr>
          <w:lang w:eastAsia="zh-CN"/>
        </w:rPr>
      </w:pPr>
      <w:r>
        <w:rPr>
          <w:rFonts w:hint="eastAsia"/>
          <w:lang w:eastAsia="zh-CN"/>
        </w:rPr>
        <w:t>1 )</w:t>
      </w:r>
      <w:r>
        <w:rPr>
          <w:rFonts w:hint="eastAsia"/>
          <w:lang w:eastAsia="zh-CN"/>
        </w:rPr>
        <w:t>拷贝消息到待显示数据存储区</w:t>
      </w:r>
    </w:p>
    <w:p w:rsidR="00C004A0" w:rsidRPr="00C004A0" w:rsidRDefault="00C004A0" w:rsidP="009039C9">
      <w:pPr>
        <w:rPr>
          <w:lang w:eastAsia="zh-CN"/>
        </w:rPr>
      </w:pPr>
      <w:r>
        <w:rPr>
          <w:rFonts w:hint="eastAsia"/>
          <w:lang w:eastAsia="zh-CN"/>
        </w:rPr>
        <w:t>2)</w:t>
      </w:r>
      <w:r>
        <w:rPr>
          <w:rFonts w:hint="eastAsia"/>
          <w:lang w:eastAsia="zh-CN"/>
        </w:rPr>
        <w:t>调用接口显示数据</w:t>
      </w:r>
    </w:p>
    <w:p w:rsidR="009039C9" w:rsidRDefault="009039C9" w:rsidP="009039C9">
      <w:pPr>
        <w:rPr>
          <w:lang w:eastAsia="zh-CN"/>
        </w:rPr>
      </w:pPr>
      <w:r>
        <w:rPr>
          <w:rFonts w:hint="eastAsia"/>
          <w:lang w:eastAsia="zh-CN"/>
        </w:rPr>
        <w:t>四、接收消息实现方案（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个及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个以上串口）</w:t>
      </w:r>
    </w:p>
    <w:p w:rsidR="007F30C3" w:rsidRDefault="00286B24" w:rsidP="007F30C3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接收消息主流程</w:t>
      </w:r>
    </w:p>
    <w:p w:rsidR="00286B24" w:rsidRDefault="006B066B" w:rsidP="009039C9">
      <w:pPr>
        <w:rPr>
          <w:lang w:eastAsia="zh-CN"/>
        </w:rPr>
      </w:pPr>
      <w:r>
        <w:rPr>
          <w:rFonts w:hint="eastAsia"/>
          <w:lang w:eastAsia="zh-CN"/>
        </w:rPr>
        <w:t>与单串口</w:t>
      </w:r>
      <w:r w:rsidR="00786550">
        <w:rPr>
          <w:rFonts w:hint="eastAsia"/>
          <w:lang w:eastAsia="zh-CN"/>
        </w:rPr>
        <w:t>流程相同</w:t>
      </w:r>
    </w:p>
    <w:p w:rsidR="007F30C3" w:rsidRDefault="006B066B" w:rsidP="007F30C3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显示消息流程</w:t>
      </w:r>
    </w:p>
    <w:p w:rsidR="006B066B" w:rsidRDefault="006B066B" w:rsidP="006B066B">
      <w:pPr>
        <w:rPr>
          <w:lang w:eastAsia="zh-CN"/>
        </w:rPr>
      </w:pPr>
      <w:r>
        <w:rPr>
          <w:rFonts w:hint="eastAsia"/>
          <w:lang w:eastAsia="zh-CN"/>
        </w:rPr>
        <w:t>考虑：两个串口同时显示消息情况，是否会出现“临界资源”同时访问的情况。需要考虑是否通过信号量或者互斥机制控制。</w:t>
      </w:r>
    </w:p>
    <w:p w:rsidR="000A331A" w:rsidRDefault="000A331A" w:rsidP="006B066B">
      <w:pPr>
        <w:rPr>
          <w:lang w:eastAsia="zh-CN"/>
        </w:rPr>
      </w:pPr>
    </w:p>
    <w:p w:rsidR="000A331A" w:rsidRDefault="000A331A" w:rsidP="006B066B">
      <w:pPr>
        <w:rPr>
          <w:lang w:eastAsia="zh-CN"/>
        </w:rPr>
      </w:pPr>
      <w:r>
        <w:rPr>
          <w:rFonts w:hint="eastAsia"/>
          <w:lang w:eastAsia="zh-CN"/>
        </w:rPr>
        <w:t>五、历史记录功能</w:t>
      </w:r>
    </w:p>
    <w:p w:rsidR="000A331A" w:rsidRPr="006B066B" w:rsidRDefault="000A331A" w:rsidP="006B066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、在发送消息命令发送成功情况下，才历史记录里面添加记录。</w:t>
      </w:r>
      <w:r w:rsidR="003464C0">
        <w:rPr>
          <w:rFonts w:hint="eastAsia"/>
          <w:lang w:eastAsia="zh-CN"/>
        </w:rPr>
        <w:t>历史记录数目前暂定上限</w:t>
      </w:r>
      <w:r w:rsidR="003464C0">
        <w:rPr>
          <w:rFonts w:hint="eastAsia"/>
          <w:lang w:eastAsia="zh-CN"/>
        </w:rPr>
        <w:t>20</w:t>
      </w:r>
      <w:r w:rsidR="003464C0">
        <w:rPr>
          <w:rFonts w:hint="eastAsia"/>
          <w:lang w:eastAsia="zh-CN"/>
        </w:rPr>
        <w:t>条。超过</w:t>
      </w:r>
      <w:r w:rsidR="003464C0">
        <w:rPr>
          <w:rFonts w:hint="eastAsia"/>
          <w:lang w:eastAsia="zh-CN"/>
        </w:rPr>
        <w:t>20</w:t>
      </w:r>
      <w:r w:rsidR="003464C0">
        <w:rPr>
          <w:rFonts w:hint="eastAsia"/>
          <w:lang w:eastAsia="zh-CN"/>
        </w:rPr>
        <w:t>条数据自动从第一条覆盖。</w:t>
      </w:r>
    </w:p>
    <w:p w:rsidR="00C004A0" w:rsidRPr="0036069B" w:rsidRDefault="00C004A0" w:rsidP="009039C9">
      <w:pPr>
        <w:rPr>
          <w:lang w:eastAsia="zh-CN"/>
        </w:rPr>
      </w:pPr>
    </w:p>
    <w:sectPr w:rsidR="00C004A0" w:rsidRPr="0036069B" w:rsidSect="00691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1DD" w:rsidRDefault="00D031DD" w:rsidP="005B290A">
      <w:r>
        <w:separator/>
      </w:r>
    </w:p>
  </w:endnote>
  <w:endnote w:type="continuationSeparator" w:id="1">
    <w:p w:rsidR="00D031DD" w:rsidRDefault="00D031DD" w:rsidP="005B2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1DD" w:rsidRDefault="00D031DD" w:rsidP="005B290A">
      <w:r>
        <w:separator/>
      </w:r>
    </w:p>
  </w:footnote>
  <w:footnote w:type="continuationSeparator" w:id="1">
    <w:p w:rsidR="00D031DD" w:rsidRDefault="00D031DD" w:rsidP="005B29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DB"/>
    <w:multiLevelType w:val="hybridMultilevel"/>
    <w:tmpl w:val="D8E447AC"/>
    <w:lvl w:ilvl="0" w:tplc="5BCC09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C59F2"/>
    <w:multiLevelType w:val="hybridMultilevel"/>
    <w:tmpl w:val="1EEA672E"/>
    <w:lvl w:ilvl="0" w:tplc="6644C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70DF1"/>
    <w:multiLevelType w:val="hybridMultilevel"/>
    <w:tmpl w:val="AA40F2EE"/>
    <w:lvl w:ilvl="0" w:tplc="88C8F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502E7"/>
    <w:multiLevelType w:val="hybridMultilevel"/>
    <w:tmpl w:val="45F8C758"/>
    <w:lvl w:ilvl="0" w:tplc="63ECAE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A34D7"/>
    <w:multiLevelType w:val="hybridMultilevel"/>
    <w:tmpl w:val="B2C6CDFC"/>
    <w:lvl w:ilvl="0" w:tplc="94506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645347"/>
    <w:multiLevelType w:val="hybridMultilevel"/>
    <w:tmpl w:val="53401CF4"/>
    <w:lvl w:ilvl="0" w:tplc="0B16A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7D0B60"/>
    <w:multiLevelType w:val="hybridMultilevel"/>
    <w:tmpl w:val="470E46D2"/>
    <w:lvl w:ilvl="0" w:tplc="7F02F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921F2"/>
    <w:multiLevelType w:val="hybridMultilevel"/>
    <w:tmpl w:val="4586B10C"/>
    <w:lvl w:ilvl="0" w:tplc="0B16A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1E7946"/>
    <w:multiLevelType w:val="hybridMultilevel"/>
    <w:tmpl w:val="4586B10C"/>
    <w:lvl w:ilvl="0" w:tplc="0B16A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3C49CA"/>
    <w:multiLevelType w:val="hybridMultilevel"/>
    <w:tmpl w:val="4586B10C"/>
    <w:lvl w:ilvl="0" w:tplc="0B16A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FD3CD8"/>
    <w:multiLevelType w:val="hybridMultilevel"/>
    <w:tmpl w:val="CC30E6D0"/>
    <w:lvl w:ilvl="0" w:tplc="14FE98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1ECFC9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81277E"/>
    <w:multiLevelType w:val="hybridMultilevel"/>
    <w:tmpl w:val="4586B10C"/>
    <w:lvl w:ilvl="0" w:tplc="0B16A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E63F3E"/>
    <w:multiLevelType w:val="hybridMultilevel"/>
    <w:tmpl w:val="72B04DC2"/>
    <w:lvl w:ilvl="0" w:tplc="759EC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DF51E8"/>
    <w:multiLevelType w:val="hybridMultilevel"/>
    <w:tmpl w:val="1730CAA6"/>
    <w:lvl w:ilvl="0" w:tplc="106080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EA42BC"/>
    <w:multiLevelType w:val="hybridMultilevel"/>
    <w:tmpl w:val="1A6849A0"/>
    <w:lvl w:ilvl="0" w:tplc="B2E48A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F33288C"/>
    <w:multiLevelType w:val="hybridMultilevel"/>
    <w:tmpl w:val="8A4E765C"/>
    <w:lvl w:ilvl="0" w:tplc="7CB810D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15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0"/>
  </w:num>
  <w:num w:numId="13">
    <w:abstractNumId w:val="5"/>
  </w:num>
  <w:num w:numId="14">
    <w:abstractNumId w:val="11"/>
  </w:num>
  <w:num w:numId="15">
    <w:abstractNumId w:val="8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F9B"/>
    <w:rsid w:val="0000286E"/>
    <w:rsid w:val="00013791"/>
    <w:rsid w:val="00025F9B"/>
    <w:rsid w:val="00030C12"/>
    <w:rsid w:val="000342AB"/>
    <w:rsid w:val="00041212"/>
    <w:rsid w:val="00066FF7"/>
    <w:rsid w:val="00067113"/>
    <w:rsid w:val="00077F7D"/>
    <w:rsid w:val="00084C2B"/>
    <w:rsid w:val="00096443"/>
    <w:rsid w:val="000A331A"/>
    <w:rsid w:val="000C5C14"/>
    <w:rsid w:val="000C6FBE"/>
    <w:rsid w:val="000C76DE"/>
    <w:rsid w:val="000F796C"/>
    <w:rsid w:val="00105BDA"/>
    <w:rsid w:val="0011718C"/>
    <w:rsid w:val="00141608"/>
    <w:rsid w:val="00147BAC"/>
    <w:rsid w:val="0015044E"/>
    <w:rsid w:val="0017279B"/>
    <w:rsid w:val="001751C1"/>
    <w:rsid w:val="00175DC4"/>
    <w:rsid w:val="001807B7"/>
    <w:rsid w:val="00194D50"/>
    <w:rsid w:val="00194E9A"/>
    <w:rsid w:val="001B043E"/>
    <w:rsid w:val="001B76B1"/>
    <w:rsid w:val="001C7D63"/>
    <w:rsid w:val="001D68A4"/>
    <w:rsid w:val="001D7BB5"/>
    <w:rsid w:val="001E11EC"/>
    <w:rsid w:val="00200EB6"/>
    <w:rsid w:val="00201157"/>
    <w:rsid w:val="00214BCF"/>
    <w:rsid w:val="00221236"/>
    <w:rsid w:val="002374A2"/>
    <w:rsid w:val="00243DF8"/>
    <w:rsid w:val="002446B2"/>
    <w:rsid w:val="00265701"/>
    <w:rsid w:val="00271E2D"/>
    <w:rsid w:val="00273037"/>
    <w:rsid w:val="00286B24"/>
    <w:rsid w:val="002A462A"/>
    <w:rsid w:val="002A63AE"/>
    <w:rsid w:val="002B4FA1"/>
    <w:rsid w:val="002B60BA"/>
    <w:rsid w:val="002D0F62"/>
    <w:rsid w:val="002D7D97"/>
    <w:rsid w:val="002E1D27"/>
    <w:rsid w:val="00320F06"/>
    <w:rsid w:val="003278A4"/>
    <w:rsid w:val="00333049"/>
    <w:rsid w:val="003464C0"/>
    <w:rsid w:val="00350250"/>
    <w:rsid w:val="003572E4"/>
    <w:rsid w:val="0036069B"/>
    <w:rsid w:val="00366D0A"/>
    <w:rsid w:val="00367CAB"/>
    <w:rsid w:val="00391E04"/>
    <w:rsid w:val="00392E63"/>
    <w:rsid w:val="003A1D28"/>
    <w:rsid w:val="003B4C52"/>
    <w:rsid w:val="003C61D3"/>
    <w:rsid w:val="003C6A53"/>
    <w:rsid w:val="003E1D95"/>
    <w:rsid w:val="003E4989"/>
    <w:rsid w:val="003F0BF4"/>
    <w:rsid w:val="00413FBF"/>
    <w:rsid w:val="00424419"/>
    <w:rsid w:val="004431B6"/>
    <w:rsid w:val="0045787A"/>
    <w:rsid w:val="00457E2C"/>
    <w:rsid w:val="00460BBD"/>
    <w:rsid w:val="004617A3"/>
    <w:rsid w:val="00461E28"/>
    <w:rsid w:val="00466A7C"/>
    <w:rsid w:val="00492B94"/>
    <w:rsid w:val="00494CC4"/>
    <w:rsid w:val="004A2B63"/>
    <w:rsid w:val="004A39A0"/>
    <w:rsid w:val="004C0E52"/>
    <w:rsid w:val="00500732"/>
    <w:rsid w:val="0050164F"/>
    <w:rsid w:val="00522EDE"/>
    <w:rsid w:val="00537892"/>
    <w:rsid w:val="00537CC9"/>
    <w:rsid w:val="0054698F"/>
    <w:rsid w:val="00546A53"/>
    <w:rsid w:val="00547870"/>
    <w:rsid w:val="00551358"/>
    <w:rsid w:val="0057549A"/>
    <w:rsid w:val="005779D5"/>
    <w:rsid w:val="00595B5F"/>
    <w:rsid w:val="005A0425"/>
    <w:rsid w:val="005A10DD"/>
    <w:rsid w:val="005B290A"/>
    <w:rsid w:val="005B4DA9"/>
    <w:rsid w:val="005C0781"/>
    <w:rsid w:val="005C7DBA"/>
    <w:rsid w:val="00604ADA"/>
    <w:rsid w:val="006078AE"/>
    <w:rsid w:val="00625704"/>
    <w:rsid w:val="0063738E"/>
    <w:rsid w:val="006470C2"/>
    <w:rsid w:val="00652938"/>
    <w:rsid w:val="006563AE"/>
    <w:rsid w:val="00667781"/>
    <w:rsid w:val="00682C09"/>
    <w:rsid w:val="006916F6"/>
    <w:rsid w:val="006B066B"/>
    <w:rsid w:val="006B128E"/>
    <w:rsid w:val="006C00CE"/>
    <w:rsid w:val="006C3F13"/>
    <w:rsid w:val="006D33A5"/>
    <w:rsid w:val="006D4456"/>
    <w:rsid w:val="006E54D7"/>
    <w:rsid w:val="006F4FD6"/>
    <w:rsid w:val="0070614E"/>
    <w:rsid w:val="00736FA7"/>
    <w:rsid w:val="007616B7"/>
    <w:rsid w:val="007652DE"/>
    <w:rsid w:val="007707BD"/>
    <w:rsid w:val="0077187F"/>
    <w:rsid w:val="007754FA"/>
    <w:rsid w:val="00782E7A"/>
    <w:rsid w:val="007849E9"/>
    <w:rsid w:val="0078638F"/>
    <w:rsid w:val="00786393"/>
    <w:rsid w:val="00786550"/>
    <w:rsid w:val="00790B9B"/>
    <w:rsid w:val="007918B6"/>
    <w:rsid w:val="007B31B0"/>
    <w:rsid w:val="007C60C2"/>
    <w:rsid w:val="007F30C3"/>
    <w:rsid w:val="007F6932"/>
    <w:rsid w:val="008356E9"/>
    <w:rsid w:val="008416CE"/>
    <w:rsid w:val="00850983"/>
    <w:rsid w:val="008539B7"/>
    <w:rsid w:val="00861D1C"/>
    <w:rsid w:val="0086349C"/>
    <w:rsid w:val="00877769"/>
    <w:rsid w:val="00894B25"/>
    <w:rsid w:val="008A4AD2"/>
    <w:rsid w:val="008A5C88"/>
    <w:rsid w:val="008B1873"/>
    <w:rsid w:val="008C0F41"/>
    <w:rsid w:val="008D6F4C"/>
    <w:rsid w:val="008E3E06"/>
    <w:rsid w:val="008E471D"/>
    <w:rsid w:val="008E48CD"/>
    <w:rsid w:val="008F03AA"/>
    <w:rsid w:val="008F52F1"/>
    <w:rsid w:val="009039C9"/>
    <w:rsid w:val="00911820"/>
    <w:rsid w:val="00911D01"/>
    <w:rsid w:val="0092185E"/>
    <w:rsid w:val="00921DFC"/>
    <w:rsid w:val="009266CF"/>
    <w:rsid w:val="00936FA2"/>
    <w:rsid w:val="0095052F"/>
    <w:rsid w:val="00955C19"/>
    <w:rsid w:val="00956425"/>
    <w:rsid w:val="00957768"/>
    <w:rsid w:val="009729FC"/>
    <w:rsid w:val="00983A86"/>
    <w:rsid w:val="009A1BBF"/>
    <w:rsid w:val="009A6609"/>
    <w:rsid w:val="009B0981"/>
    <w:rsid w:val="009C4FB5"/>
    <w:rsid w:val="009D713F"/>
    <w:rsid w:val="009D755B"/>
    <w:rsid w:val="009E2267"/>
    <w:rsid w:val="009E4D50"/>
    <w:rsid w:val="00A279F6"/>
    <w:rsid w:val="00A35607"/>
    <w:rsid w:val="00A35830"/>
    <w:rsid w:val="00A517AF"/>
    <w:rsid w:val="00A6019D"/>
    <w:rsid w:val="00A612A3"/>
    <w:rsid w:val="00A62F85"/>
    <w:rsid w:val="00A7352B"/>
    <w:rsid w:val="00A74DC7"/>
    <w:rsid w:val="00AA404F"/>
    <w:rsid w:val="00AA6A2C"/>
    <w:rsid w:val="00AC7921"/>
    <w:rsid w:val="00AD5FC8"/>
    <w:rsid w:val="00AE0395"/>
    <w:rsid w:val="00B00A1F"/>
    <w:rsid w:val="00B01A70"/>
    <w:rsid w:val="00B07499"/>
    <w:rsid w:val="00B14E16"/>
    <w:rsid w:val="00B521B2"/>
    <w:rsid w:val="00B601E8"/>
    <w:rsid w:val="00B71696"/>
    <w:rsid w:val="00B8120D"/>
    <w:rsid w:val="00B8769B"/>
    <w:rsid w:val="00BA1BB1"/>
    <w:rsid w:val="00BB44E0"/>
    <w:rsid w:val="00BD380B"/>
    <w:rsid w:val="00BD7EA9"/>
    <w:rsid w:val="00BE0D14"/>
    <w:rsid w:val="00BE155F"/>
    <w:rsid w:val="00C003B0"/>
    <w:rsid w:val="00C004A0"/>
    <w:rsid w:val="00C00ACE"/>
    <w:rsid w:val="00C039C1"/>
    <w:rsid w:val="00C0659C"/>
    <w:rsid w:val="00C108E0"/>
    <w:rsid w:val="00C414FA"/>
    <w:rsid w:val="00C445DB"/>
    <w:rsid w:val="00C47490"/>
    <w:rsid w:val="00C61136"/>
    <w:rsid w:val="00C821DE"/>
    <w:rsid w:val="00C8268C"/>
    <w:rsid w:val="00C8435C"/>
    <w:rsid w:val="00C85893"/>
    <w:rsid w:val="00C91F92"/>
    <w:rsid w:val="00C93F78"/>
    <w:rsid w:val="00C95BD6"/>
    <w:rsid w:val="00CA57CC"/>
    <w:rsid w:val="00CA612B"/>
    <w:rsid w:val="00CC1D11"/>
    <w:rsid w:val="00CD2F37"/>
    <w:rsid w:val="00CF294A"/>
    <w:rsid w:val="00D031DD"/>
    <w:rsid w:val="00D054F9"/>
    <w:rsid w:val="00D16474"/>
    <w:rsid w:val="00D21112"/>
    <w:rsid w:val="00D215CC"/>
    <w:rsid w:val="00D304A5"/>
    <w:rsid w:val="00D4519A"/>
    <w:rsid w:val="00D64CD5"/>
    <w:rsid w:val="00D707FD"/>
    <w:rsid w:val="00D76CC0"/>
    <w:rsid w:val="00D82BC1"/>
    <w:rsid w:val="00D85B03"/>
    <w:rsid w:val="00DA160A"/>
    <w:rsid w:val="00DB6207"/>
    <w:rsid w:val="00DC3648"/>
    <w:rsid w:val="00DC6E23"/>
    <w:rsid w:val="00DF41A3"/>
    <w:rsid w:val="00DF4BE1"/>
    <w:rsid w:val="00E22C0A"/>
    <w:rsid w:val="00E44E9D"/>
    <w:rsid w:val="00E44FA6"/>
    <w:rsid w:val="00E54149"/>
    <w:rsid w:val="00E6433B"/>
    <w:rsid w:val="00E905B2"/>
    <w:rsid w:val="00E928BA"/>
    <w:rsid w:val="00E9573B"/>
    <w:rsid w:val="00EA2995"/>
    <w:rsid w:val="00EA2A29"/>
    <w:rsid w:val="00EC0EEF"/>
    <w:rsid w:val="00EC0F9D"/>
    <w:rsid w:val="00ED0D47"/>
    <w:rsid w:val="00EE3616"/>
    <w:rsid w:val="00EE59D3"/>
    <w:rsid w:val="00F028DC"/>
    <w:rsid w:val="00F13C4A"/>
    <w:rsid w:val="00F31302"/>
    <w:rsid w:val="00F367CE"/>
    <w:rsid w:val="00F67CDC"/>
    <w:rsid w:val="00F71474"/>
    <w:rsid w:val="00F82D3E"/>
    <w:rsid w:val="00FA2894"/>
    <w:rsid w:val="00FA3295"/>
    <w:rsid w:val="00FA7A35"/>
    <w:rsid w:val="00FC1A60"/>
    <w:rsid w:val="00FC4D58"/>
    <w:rsid w:val="00FD1653"/>
    <w:rsid w:val="00FD62BA"/>
    <w:rsid w:val="00FD6850"/>
    <w:rsid w:val="00FF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B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A1BB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BB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BB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1B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1B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1BB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1BB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1BB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1BB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1BB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1B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A1B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9A1B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A1B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9A1B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9A1B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A1BBF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A1BB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9A1BB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1BB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A1BB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9A1BBF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9A1BBF"/>
    <w:rPr>
      <w:b/>
      <w:bCs/>
    </w:rPr>
  </w:style>
  <w:style w:type="character" w:styleId="a6">
    <w:name w:val="Emphasis"/>
    <w:basedOn w:val="a0"/>
    <w:uiPriority w:val="20"/>
    <w:qFormat/>
    <w:rsid w:val="009A1BBF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9A1BBF"/>
    <w:rPr>
      <w:szCs w:val="32"/>
    </w:rPr>
  </w:style>
  <w:style w:type="paragraph" w:styleId="a8">
    <w:name w:val="List Paragraph"/>
    <w:basedOn w:val="a"/>
    <w:uiPriority w:val="34"/>
    <w:qFormat/>
    <w:rsid w:val="009A1BB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9A1BBF"/>
    <w:rPr>
      <w:i/>
    </w:rPr>
  </w:style>
  <w:style w:type="character" w:customStyle="1" w:styleId="Char1">
    <w:name w:val="引用 Char"/>
    <w:basedOn w:val="a0"/>
    <w:link w:val="a9"/>
    <w:uiPriority w:val="29"/>
    <w:rsid w:val="009A1BBF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A1BBF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9A1BBF"/>
    <w:rPr>
      <w:b/>
      <w:i/>
      <w:sz w:val="24"/>
    </w:rPr>
  </w:style>
  <w:style w:type="character" w:styleId="ab">
    <w:name w:val="Subtle Emphasis"/>
    <w:uiPriority w:val="19"/>
    <w:qFormat/>
    <w:rsid w:val="009A1BBF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9A1BBF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9A1BBF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9A1BBF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9A1BB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A1BBF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5B2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5B290A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5B2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5B290A"/>
    <w:rPr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5B290A"/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5B290A"/>
    <w:rPr>
      <w:sz w:val="18"/>
      <w:szCs w:val="18"/>
    </w:rPr>
  </w:style>
  <w:style w:type="table" w:styleId="af3">
    <w:name w:val="Table Grid"/>
    <w:basedOn w:val="a1"/>
    <w:uiPriority w:val="59"/>
    <w:rsid w:val="00391E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ocument Map"/>
    <w:basedOn w:val="a"/>
    <w:link w:val="Char6"/>
    <w:uiPriority w:val="99"/>
    <w:semiHidden/>
    <w:unhideWhenUsed/>
    <w:rsid w:val="00BB44E0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BB44E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F4339-4925-41B6-9970-FAE1279B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9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WELL</dc:creator>
  <cp:keywords/>
  <dc:description/>
  <cp:lastModifiedBy>STEVEN WELL</cp:lastModifiedBy>
  <cp:revision>313</cp:revision>
  <dcterms:created xsi:type="dcterms:W3CDTF">2013-04-15T14:50:00Z</dcterms:created>
  <dcterms:modified xsi:type="dcterms:W3CDTF">2013-05-01T02:48:00Z</dcterms:modified>
</cp:coreProperties>
</file>